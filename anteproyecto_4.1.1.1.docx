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584" w:rsidRDefault="005E5584" w:rsidP="008723FA">
      <w:pPr>
        <w:rPr>
          <w:rStyle w:val="apple-style-span"/>
          <w:rFonts w:ascii="Poor Richard" w:hAnsi="Poor Richard"/>
          <w:b/>
          <w:sz w:val="32"/>
          <w:szCs w:val="32"/>
        </w:rPr>
      </w:pPr>
      <w:r>
        <w:rPr>
          <w:rStyle w:val="apple-style-span"/>
          <w:rFonts w:ascii="Poor Richard" w:hAnsi="Poor Richard"/>
          <w:b/>
          <w:sz w:val="32"/>
          <w:szCs w:val="32"/>
        </w:rPr>
        <w:t>Universidad Mariano Gálvez De Guatemala</w:t>
      </w:r>
    </w:p>
    <w:p w:rsidR="005E5584" w:rsidRDefault="005E5584" w:rsidP="008723FA">
      <w:pPr>
        <w:rPr>
          <w:rStyle w:val="apple-style-span"/>
          <w:rFonts w:ascii="Poor Richard" w:hAnsi="Poor Richard"/>
          <w:b/>
          <w:sz w:val="32"/>
          <w:szCs w:val="32"/>
        </w:rPr>
      </w:pPr>
      <w:r>
        <w:rPr>
          <w:rStyle w:val="apple-style-span"/>
          <w:rFonts w:ascii="Poor Richard" w:hAnsi="Poor Richard"/>
          <w:b/>
          <w:sz w:val="32"/>
          <w:szCs w:val="32"/>
        </w:rPr>
        <w:t>Facultad de ingeniería en sistemas de información</w:t>
      </w:r>
    </w:p>
    <w:p w:rsidR="005E5584" w:rsidRDefault="007F3142" w:rsidP="008723FA">
      <w:pPr>
        <w:rPr>
          <w:rStyle w:val="apple-style-span"/>
          <w:rFonts w:ascii="Poor Richard" w:hAnsi="Poor Richard"/>
          <w:sz w:val="32"/>
          <w:szCs w:val="32"/>
        </w:rPr>
      </w:pPr>
      <w:r>
        <w:rPr>
          <w:noProof/>
          <w:lang w:val="es-ES" w:eastAsia="es-ES"/>
        </w:rPr>
        <w:drawing>
          <wp:anchor distT="0" distB="0" distL="114300" distR="114300" simplePos="0" relativeHeight="251660288" behindDoc="1" locked="0" layoutInCell="1" allowOverlap="1" wp14:anchorId="6E6A5C89" wp14:editId="016CF579">
            <wp:simplePos x="0" y="0"/>
            <wp:positionH relativeFrom="column">
              <wp:posOffset>-384810</wp:posOffset>
            </wp:positionH>
            <wp:positionV relativeFrom="paragraph">
              <wp:posOffset>201295</wp:posOffset>
            </wp:positionV>
            <wp:extent cx="6525895" cy="6543675"/>
            <wp:effectExtent l="19050" t="0" r="8255" b="0"/>
            <wp:wrapNone/>
            <wp:docPr id="1" name="Imagen 1" descr="http://geovinmorales.siems.com.gt/umg/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eovinmorales.siems.com.gt/umg/img/Logo.png"/>
                    <pic:cNvPicPr>
                      <a:picLocks noChangeAspect="1" noChangeArrowheads="1"/>
                    </pic:cNvPicPr>
                  </pic:nvPicPr>
                  <pic:blipFill>
                    <a:blip r:embed="rId8">
                      <a:lum bright="70000" contrast="-70000"/>
                    </a:blip>
                    <a:srcRect/>
                    <a:stretch>
                      <a:fillRect/>
                    </a:stretch>
                  </pic:blipFill>
                  <pic:spPr bwMode="auto">
                    <a:xfrm>
                      <a:off x="0" y="0"/>
                      <a:ext cx="6525895" cy="6543675"/>
                    </a:xfrm>
                    <a:prstGeom prst="rect">
                      <a:avLst/>
                    </a:prstGeom>
                    <a:noFill/>
                    <a:ln w="9525">
                      <a:noFill/>
                      <a:miter lim="800000"/>
                      <a:headEnd/>
                      <a:tailEnd/>
                    </a:ln>
                  </pic:spPr>
                </pic:pic>
              </a:graphicData>
            </a:graphic>
          </wp:anchor>
        </w:drawing>
      </w:r>
    </w:p>
    <w:p w:rsidR="005E5584" w:rsidRDefault="005E5584" w:rsidP="008723FA">
      <w:pPr>
        <w:rPr>
          <w:rStyle w:val="apple-style-span"/>
          <w:rFonts w:ascii="Poor Richard" w:hAnsi="Poor Richard"/>
          <w:b/>
          <w:sz w:val="32"/>
          <w:szCs w:val="32"/>
        </w:rPr>
      </w:pPr>
    </w:p>
    <w:p w:rsidR="005E5584" w:rsidRDefault="005E5584" w:rsidP="008723FA">
      <w:pPr>
        <w:rPr>
          <w:rStyle w:val="apple-style-span"/>
          <w:rFonts w:ascii="Poor Richard" w:hAnsi="Poor Richard"/>
          <w:b/>
          <w:sz w:val="32"/>
          <w:szCs w:val="32"/>
        </w:rPr>
      </w:pPr>
    </w:p>
    <w:p w:rsidR="005E5584" w:rsidRDefault="005E5584" w:rsidP="008723FA">
      <w:pPr>
        <w:rPr>
          <w:rStyle w:val="apple-style-span"/>
          <w:rFonts w:ascii="Poor Richard" w:hAnsi="Poor Richard"/>
          <w:b/>
          <w:sz w:val="32"/>
          <w:szCs w:val="32"/>
        </w:rPr>
      </w:pPr>
    </w:p>
    <w:p w:rsidR="005E5584" w:rsidRDefault="005E5584" w:rsidP="008723FA">
      <w:pPr>
        <w:rPr>
          <w:rStyle w:val="apple-style-span"/>
          <w:rFonts w:ascii="Poor Richard" w:hAnsi="Poor Richard"/>
          <w:b/>
          <w:sz w:val="32"/>
          <w:szCs w:val="32"/>
        </w:rPr>
      </w:pPr>
    </w:p>
    <w:p w:rsidR="005E5584" w:rsidRDefault="005E5584" w:rsidP="008723FA">
      <w:pPr>
        <w:jc w:val="center"/>
        <w:rPr>
          <w:rStyle w:val="apple-style-span"/>
          <w:rFonts w:ascii="Poor Richard" w:hAnsi="Poor Richard"/>
          <w:sz w:val="32"/>
          <w:szCs w:val="32"/>
        </w:rPr>
      </w:pPr>
      <w:r>
        <w:rPr>
          <w:rStyle w:val="apple-style-span"/>
          <w:rFonts w:ascii="Poor Richard" w:hAnsi="Poor Richard"/>
          <w:b/>
          <w:sz w:val="32"/>
          <w:szCs w:val="32"/>
        </w:rPr>
        <w:t>Trabajo</w:t>
      </w:r>
      <w:r>
        <w:rPr>
          <w:rStyle w:val="apple-style-span"/>
          <w:rFonts w:ascii="Poor Richard" w:hAnsi="Poor Richard"/>
          <w:sz w:val="32"/>
          <w:szCs w:val="32"/>
        </w:rPr>
        <w:t>:</w:t>
      </w:r>
    </w:p>
    <w:p w:rsidR="005E5584" w:rsidRDefault="00A71D68" w:rsidP="008723FA">
      <w:pPr>
        <w:jc w:val="center"/>
        <w:rPr>
          <w:rStyle w:val="apple-style-span"/>
          <w:rFonts w:ascii="Poor Richard" w:hAnsi="Poor Richard"/>
          <w:noProof/>
          <w:sz w:val="32"/>
          <w:szCs w:val="32"/>
        </w:rPr>
      </w:pPr>
      <w:r>
        <w:rPr>
          <w:rStyle w:val="apple-style-span"/>
          <w:rFonts w:ascii="Poor Richard" w:hAnsi="Poor Richard"/>
          <w:noProof/>
          <w:sz w:val="32"/>
          <w:szCs w:val="32"/>
        </w:rPr>
        <w:t>Anteproyecto</w:t>
      </w:r>
      <w:r w:rsidR="00B23858">
        <w:rPr>
          <w:rStyle w:val="apple-style-span"/>
          <w:rFonts w:ascii="Poor Richard" w:hAnsi="Poor Richard"/>
          <w:noProof/>
          <w:sz w:val="32"/>
          <w:szCs w:val="32"/>
        </w:rPr>
        <w:t>.</w:t>
      </w:r>
    </w:p>
    <w:p w:rsidR="0011250D" w:rsidRDefault="0011250D" w:rsidP="008723FA"/>
    <w:p w:rsidR="005E5584" w:rsidRDefault="005E5584" w:rsidP="008723FA"/>
    <w:p w:rsidR="005E5584" w:rsidRDefault="005E5584" w:rsidP="008723FA"/>
    <w:p w:rsidR="005E5584" w:rsidRDefault="005E5584" w:rsidP="008723FA"/>
    <w:p w:rsidR="005E5584" w:rsidRDefault="005E5584" w:rsidP="008723FA"/>
    <w:p w:rsidR="005E5584" w:rsidRPr="008723FA" w:rsidRDefault="005E5584" w:rsidP="008723FA">
      <w:pPr>
        <w:jc w:val="right"/>
        <w:rPr>
          <w:rStyle w:val="apple-style-span"/>
          <w:rFonts w:ascii="Poor Richard" w:hAnsi="Poor Richard"/>
          <w:b/>
          <w:sz w:val="32"/>
          <w:szCs w:val="32"/>
        </w:rPr>
      </w:pPr>
      <w:r w:rsidRPr="008723FA">
        <w:rPr>
          <w:rStyle w:val="apple-style-span"/>
          <w:rFonts w:ascii="Poor Richard" w:hAnsi="Poor Richard"/>
          <w:b/>
          <w:sz w:val="32"/>
          <w:szCs w:val="32"/>
        </w:rPr>
        <w:t>Alumno:</w:t>
      </w:r>
    </w:p>
    <w:p w:rsidR="005E5584" w:rsidRPr="008723FA" w:rsidRDefault="005E5584" w:rsidP="008723FA">
      <w:pPr>
        <w:jc w:val="right"/>
        <w:rPr>
          <w:rStyle w:val="apple-style-span"/>
          <w:rFonts w:ascii="Poor Richard" w:hAnsi="Poor Richard"/>
          <w:noProof/>
          <w:sz w:val="32"/>
          <w:szCs w:val="32"/>
        </w:rPr>
      </w:pPr>
      <w:r w:rsidRPr="008723FA">
        <w:rPr>
          <w:rStyle w:val="apple-style-span"/>
          <w:rFonts w:ascii="Poor Richard" w:hAnsi="Poor Richard"/>
          <w:noProof/>
          <w:sz w:val="32"/>
          <w:szCs w:val="32"/>
        </w:rPr>
        <w:t>García Aguirre, Luis Antonio</w:t>
      </w:r>
    </w:p>
    <w:p w:rsidR="005E5584" w:rsidRPr="008723FA" w:rsidRDefault="005E5584" w:rsidP="008723FA">
      <w:pPr>
        <w:jc w:val="right"/>
        <w:rPr>
          <w:rStyle w:val="apple-style-span"/>
          <w:rFonts w:ascii="Poor Richard" w:hAnsi="Poor Richard"/>
          <w:noProof/>
          <w:sz w:val="32"/>
          <w:szCs w:val="32"/>
        </w:rPr>
      </w:pPr>
      <w:r w:rsidRPr="008723FA">
        <w:rPr>
          <w:rStyle w:val="apple-style-span"/>
          <w:rFonts w:ascii="Poor Richard" w:hAnsi="Poor Richard"/>
          <w:noProof/>
          <w:sz w:val="32"/>
          <w:szCs w:val="32"/>
        </w:rPr>
        <w:t>1690-10-1493</w:t>
      </w:r>
    </w:p>
    <w:p w:rsidR="005E5584" w:rsidRDefault="00210B95" w:rsidP="008723FA">
      <w:pPr>
        <w:jc w:val="right"/>
      </w:pPr>
      <w:r w:rsidRPr="008723FA">
        <w:rPr>
          <w:rStyle w:val="apple-style-span"/>
          <w:rFonts w:ascii="Poor Richard" w:hAnsi="Poor Richard"/>
          <w:noProof/>
          <w:sz w:val="32"/>
          <w:szCs w:val="32"/>
        </w:rPr>
        <w:fldChar w:fldCharType="begin"/>
      </w:r>
      <w:r w:rsidR="005E5584" w:rsidRPr="008723FA">
        <w:rPr>
          <w:rStyle w:val="apple-style-span"/>
          <w:rFonts w:ascii="Poor Richard" w:hAnsi="Poor Richard"/>
          <w:noProof/>
          <w:sz w:val="32"/>
          <w:szCs w:val="32"/>
        </w:rPr>
        <w:instrText xml:space="preserve"> TIME  \@ "dd' de 'MMMM' de 'yyyy"  \* MERGEFORMAT </w:instrText>
      </w:r>
      <w:r w:rsidRPr="008723FA">
        <w:rPr>
          <w:rStyle w:val="apple-style-span"/>
          <w:rFonts w:ascii="Poor Richard" w:hAnsi="Poor Richard"/>
          <w:noProof/>
          <w:sz w:val="32"/>
          <w:szCs w:val="32"/>
        </w:rPr>
        <w:fldChar w:fldCharType="separate"/>
      </w:r>
      <w:r w:rsidR="0049222A">
        <w:rPr>
          <w:rStyle w:val="apple-style-span"/>
          <w:rFonts w:ascii="Poor Richard" w:hAnsi="Poor Richard"/>
          <w:noProof/>
          <w:sz w:val="32"/>
          <w:szCs w:val="32"/>
        </w:rPr>
        <w:t>23 de agosto de 2016</w:t>
      </w:r>
      <w:r w:rsidRPr="008723FA">
        <w:rPr>
          <w:rStyle w:val="apple-style-span"/>
          <w:rFonts w:ascii="Poor Richard" w:hAnsi="Poor Richard"/>
          <w:noProof/>
          <w:sz w:val="32"/>
          <w:szCs w:val="32"/>
        </w:rPr>
        <w:fldChar w:fldCharType="end"/>
      </w:r>
      <w:r w:rsidR="005E5584">
        <w:br w:type="page"/>
      </w:r>
    </w:p>
    <w:p w:rsidR="005E5584" w:rsidRDefault="005E5584">
      <w:pPr>
        <w:spacing w:line="276" w:lineRule="auto"/>
        <w:jc w:val="left"/>
      </w:pPr>
    </w:p>
    <w:p w:rsidR="005E5584" w:rsidRDefault="005E5584">
      <w:pPr>
        <w:spacing w:line="276" w:lineRule="auto"/>
        <w:jc w:val="left"/>
      </w:pPr>
    </w:p>
    <w:p w:rsidR="005E5584" w:rsidRDefault="005E5584">
      <w:pPr>
        <w:spacing w:line="276" w:lineRule="auto"/>
        <w:jc w:val="left"/>
      </w:pPr>
    </w:p>
    <w:p w:rsidR="005E5584" w:rsidRDefault="005E5584">
      <w:pPr>
        <w:spacing w:line="276" w:lineRule="auto"/>
        <w:jc w:val="left"/>
      </w:pPr>
    </w:p>
    <w:p w:rsidR="005E5584" w:rsidRDefault="005E5584">
      <w:pPr>
        <w:spacing w:line="276" w:lineRule="auto"/>
        <w:jc w:val="left"/>
      </w:pPr>
    </w:p>
    <w:p w:rsidR="005E5584" w:rsidRDefault="005E5584">
      <w:pPr>
        <w:spacing w:line="276" w:lineRule="auto"/>
        <w:jc w:val="left"/>
      </w:pPr>
    </w:p>
    <w:p w:rsidR="005E5584" w:rsidRDefault="005E5584">
      <w:pPr>
        <w:spacing w:line="276" w:lineRule="auto"/>
        <w:jc w:val="left"/>
      </w:pPr>
    </w:p>
    <w:p w:rsidR="005E5584" w:rsidRDefault="005E5584">
      <w:pPr>
        <w:spacing w:line="276" w:lineRule="auto"/>
        <w:jc w:val="left"/>
      </w:pPr>
    </w:p>
    <w:p w:rsidR="005E5584" w:rsidRDefault="005E5584">
      <w:pPr>
        <w:spacing w:line="276" w:lineRule="auto"/>
        <w:jc w:val="left"/>
      </w:pPr>
    </w:p>
    <w:p w:rsidR="005E5584" w:rsidRDefault="005E5584">
      <w:pPr>
        <w:spacing w:line="276" w:lineRule="auto"/>
        <w:jc w:val="left"/>
      </w:pPr>
    </w:p>
    <w:p w:rsidR="005E5584" w:rsidRDefault="005E5584">
      <w:pPr>
        <w:spacing w:line="276" w:lineRule="auto"/>
        <w:jc w:val="left"/>
      </w:pPr>
    </w:p>
    <w:p w:rsidR="003A0B53" w:rsidRPr="00B23858" w:rsidRDefault="005E5584" w:rsidP="005E5584">
      <w:pPr>
        <w:spacing w:line="276" w:lineRule="auto"/>
        <w:jc w:val="center"/>
        <w:rPr>
          <w:b/>
          <w:i/>
        </w:rPr>
      </w:pPr>
      <w:r w:rsidRPr="00B23858">
        <w:rPr>
          <w:b/>
          <w:i/>
        </w:rPr>
        <w:t>Nombre Tentativo de la tesis</w:t>
      </w:r>
    </w:p>
    <w:p w:rsidR="0011250D" w:rsidRDefault="006E48BA" w:rsidP="005E5584">
      <w:pPr>
        <w:spacing w:line="276" w:lineRule="auto"/>
        <w:jc w:val="center"/>
      </w:pPr>
      <w:r>
        <w:t>Sistema para Control d</w:t>
      </w:r>
      <w:r w:rsidR="00512418">
        <w:t xml:space="preserve">e Procesos Judiciales en </w:t>
      </w:r>
      <w:r w:rsidR="00F1307C">
        <w:t xml:space="preserve">Bufete </w:t>
      </w:r>
      <w:r>
        <w:t>de</w:t>
      </w:r>
      <w:r w:rsidR="0011250D">
        <w:t xml:space="preserve"> Abogados, Notarios y Bufete Popular</w:t>
      </w:r>
      <w:r w:rsidR="00F81D85">
        <w:t xml:space="preserve"> de oficinas en Flores, Petén</w:t>
      </w:r>
      <w:r w:rsidR="0011250D">
        <w:t>.</w:t>
      </w:r>
    </w:p>
    <w:p w:rsidR="009806F1" w:rsidRDefault="009806F1" w:rsidP="005E5584">
      <w:pPr>
        <w:spacing w:line="276" w:lineRule="auto"/>
        <w:jc w:val="center"/>
      </w:pPr>
      <w:r>
        <w:br w:type="page"/>
      </w:r>
    </w:p>
    <w:sdt>
      <w:sdtPr>
        <w:rPr>
          <w:rFonts w:ascii="Arial" w:eastAsiaTheme="minorHAnsi" w:hAnsi="Arial" w:cs="Arial"/>
          <w:b w:val="0"/>
          <w:bCs w:val="0"/>
          <w:color w:val="auto"/>
          <w:sz w:val="24"/>
          <w:szCs w:val="24"/>
          <w:lang w:val="es-GT"/>
        </w:rPr>
        <w:id w:val="14928080"/>
        <w:docPartObj>
          <w:docPartGallery w:val="Table of Contents"/>
          <w:docPartUnique/>
        </w:docPartObj>
      </w:sdtPr>
      <w:sdtEndPr/>
      <w:sdtContent>
        <w:p w:rsidR="009806F1" w:rsidRDefault="009806F1">
          <w:pPr>
            <w:pStyle w:val="TtulodeTDC"/>
            <w:rPr>
              <w:rStyle w:val="Ttulo1Car"/>
              <w:b/>
              <w:color w:val="000000" w:themeColor="text1"/>
            </w:rPr>
          </w:pPr>
          <w:r w:rsidRPr="009806F1">
            <w:rPr>
              <w:rStyle w:val="Ttulo1Car"/>
              <w:b/>
              <w:color w:val="000000" w:themeColor="text1"/>
            </w:rPr>
            <w:t>Índice</w:t>
          </w:r>
        </w:p>
        <w:p w:rsidR="00A24CBE" w:rsidRDefault="00680978">
          <w:pPr>
            <w:pStyle w:val="TDC2"/>
            <w:tabs>
              <w:tab w:val="left" w:pos="720"/>
              <w:tab w:val="right" w:leader="dot" w:pos="8828"/>
            </w:tabs>
            <w:rPr>
              <w:rFonts w:asciiTheme="minorHAnsi" w:eastAsiaTheme="minorEastAsia" w:hAnsiTheme="minorHAnsi" w:cstheme="minorBidi"/>
              <w:noProof/>
              <w:sz w:val="22"/>
              <w:szCs w:val="22"/>
              <w:lang w:val="es-ES" w:eastAsia="es-ES"/>
            </w:rPr>
          </w:pPr>
          <w:r>
            <w:rPr>
              <w:lang w:val="es-ES"/>
            </w:rPr>
            <w:fldChar w:fldCharType="begin"/>
          </w:r>
          <w:r>
            <w:rPr>
              <w:lang w:val="es-ES"/>
            </w:rPr>
            <w:instrText xml:space="preserve"> TOC \o "1-6" \h \z \u </w:instrText>
          </w:r>
          <w:r>
            <w:rPr>
              <w:lang w:val="es-ES"/>
            </w:rPr>
            <w:fldChar w:fldCharType="separate"/>
          </w:r>
          <w:hyperlink w:anchor="_Toc459713566" w:history="1">
            <w:r w:rsidR="00A24CBE" w:rsidRPr="00F9661E">
              <w:rPr>
                <w:rStyle w:val="Hipervnculo"/>
                <w:noProof/>
              </w:rPr>
              <w:t>1.</w:t>
            </w:r>
            <w:r w:rsidR="00A24CBE">
              <w:rPr>
                <w:rFonts w:asciiTheme="minorHAnsi" w:eastAsiaTheme="minorEastAsia" w:hAnsiTheme="minorHAnsi" w:cstheme="minorBidi"/>
                <w:noProof/>
                <w:sz w:val="22"/>
                <w:szCs w:val="22"/>
                <w:lang w:val="es-ES" w:eastAsia="es-ES"/>
              </w:rPr>
              <w:tab/>
            </w:r>
            <w:r w:rsidR="00A24CBE" w:rsidRPr="00F9661E">
              <w:rPr>
                <w:rStyle w:val="Hipervnculo"/>
                <w:noProof/>
              </w:rPr>
              <w:t>Introducción</w:t>
            </w:r>
            <w:r w:rsidR="00A24CBE">
              <w:rPr>
                <w:noProof/>
                <w:webHidden/>
              </w:rPr>
              <w:tab/>
            </w:r>
            <w:r w:rsidR="00A24CBE">
              <w:rPr>
                <w:noProof/>
                <w:webHidden/>
              </w:rPr>
              <w:fldChar w:fldCharType="begin"/>
            </w:r>
            <w:r w:rsidR="00A24CBE">
              <w:rPr>
                <w:noProof/>
                <w:webHidden/>
              </w:rPr>
              <w:instrText xml:space="preserve"> PAGEREF _Toc459713566 \h </w:instrText>
            </w:r>
            <w:r w:rsidR="00A24CBE">
              <w:rPr>
                <w:noProof/>
                <w:webHidden/>
              </w:rPr>
            </w:r>
            <w:r w:rsidR="00A24CBE">
              <w:rPr>
                <w:noProof/>
                <w:webHidden/>
              </w:rPr>
              <w:fldChar w:fldCharType="separate"/>
            </w:r>
            <w:r w:rsidR="00A24CBE">
              <w:rPr>
                <w:noProof/>
                <w:webHidden/>
              </w:rPr>
              <w:t>1</w:t>
            </w:r>
            <w:r w:rsidR="00A24CBE">
              <w:rPr>
                <w:noProof/>
                <w:webHidden/>
              </w:rPr>
              <w:fldChar w:fldCharType="end"/>
            </w:r>
          </w:hyperlink>
        </w:p>
        <w:p w:rsidR="00A24CBE" w:rsidRDefault="001D3143">
          <w:pPr>
            <w:pStyle w:val="TDC2"/>
            <w:tabs>
              <w:tab w:val="left" w:pos="720"/>
              <w:tab w:val="right" w:leader="dot" w:pos="8828"/>
            </w:tabs>
            <w:rPr>
              <w:rFonts w:asciiTheme="minorHAnsi" w:eastAsiaTheme="minorEastAsia" w:hAnsiTheme="minorHAnsi" w:cstheme="minorBidi"/>
              <w:noProof/>
              <w:sz w:val="22"/>
              <w:szCs w:val="22"/>
              <w:lang w:val="es-ES" w:eastAsia="es-ES"/>
            </w:rPr>
          </w:pPr>
          <w:hyperlink w:anchor="_Toc459713567" w:history="1">
            <w:r w:rsidR="00A24CBE" w:rsidRPr="00F9661E">
              <w:rPr>
                <w:rStyle w:val="Hipervnculo"/>
                <w:noProof/>
              </w:rPr>
              <w:t>2.</w:t>
            </w:r>
            <w:r w:rsidR="00A24CBE">
              <w:rPr>
                <w:rFonts w:asciiTheme="minorHAnsi" w:eastAsiaTheme="minorEastAsia" w:hAnsiTheme="minorHAnsi" w:cstheme="minorBidi"/>
                <w:noProof/>
                <w:sz w:val="22"/>
                <w:szCs w:val="22"/>
                <w:lang w:val="es-ES" w:eastAsia="es-ES"/>
              </w:rPr>
              <w:tab/>
            </w:r>
            <w:r w:rsidR="00A24CBE" w:rsidRPr="00F9661E">
              <w:rPr>
                <w:rStyle w:val="Hipervnculo"/>
                <w:noProof/>
              </w:rPr>
              <w:t>Antecedente del Tema</w:t>
            </w:r>
            <w:r w:rsidR="00A24CBE">
              <w:rPr>
                <w:noProof/>
                <w:webHidden/>
              </w:rPr>
              <w:tab/>
            </w:r>
            <w:r w:rsidR="00A24CBE">
              <w:rPr>
                <w:noProof/>
                <w:webHidden/>
              </w:rPr>
              <w:fldChar w:fldCharType="begin"/>
            </w:r>
            <w:r w:rsidR="00A24CBE">
              <w:rPr>
                <w:noProof/>
                <w:webHidden/>
              </w:rPr>
              <w:instrText xml:space="preserve"> PAGEREF _Toc459713567 \h </w:instrText>
            </w:r>
            <w:r w:rsidR="00A24CBE">
              <w:rPr>
                <w:noProof/>
                <w:webHidden/>
              </w:rPr>
            </w:r>
            <w:r w:rsidR="00A24CBE">
              <w:rPr>
                <w:noProof/>
                <w:webHidden/>
              </w:rPr>
              <w:fldChar w:fldCharType="separate"/>
            </w:r>
            <w:r w:rsidR="00A24CBE">
              <w:rPr>
                <w:noProof/>
                <w:webHidden/>
              </w:rPr>
              <w:t>2</w:t>
            </w:r>
            <w:r w:rsidR="00A24CBE">
              <w:rPr>
                <w:noProof/>
                <w:webHidden/>
              </w:rPr>
              <w:fldChar w:fldCharType="end"/>
            </w:r>
          </w:hyperlink>
        </w:p>
        <w:p w:rsidR="00A24CBE" w:rsidRDefault="001D3143">
          <w:pPr>
            <w:pStyle w:val="TDC3"/>
            <w:tabs>
              <w:tab w:val="left" w:pos="1320"/>
              <w:tab w:val="right" w:leader="dot" w:pos="8828"/>
            </w:tabs>
            <w:rPr>
              <w:rFonts w:asciiTheme="minorHAnsi" w:eastAsiaTheme="minorEastAsia" w:hAnsiTheme="minorHAnsi" w:cstheme="minorBidi"/>
              <w:noProof/>
              <w:sz w:val="22"/>
              <w:szCs w:val="22"/>
              <w:lang w:val="es-ES" w:eastAsia="es-ES"/>
            </w:rPr>
          </w:pPr>
          <w:hyperlink w:anchor="_Toc459713568" w:history="1">
            <w:r w:rsidR="00A24CBE" w:rsidRPr="00F9661E">
              <w:rPr>
                <w:rStyle w:val="Hipervnculo"/>
                <w:noProof/>
              </w:rPr>
              <w:t>2.1.</w:t>
            </w:r>
            <w:r w:rsidR="00A24CBE">
              <w:rPr>
                <w:rFonts w:asciiTheme="minorHAnsi" w:eastAsiaTheme="minorEastAsia" w:hAnsiTheme="minorHAnsi" w:cstheme="minorBidi"/>
                <w:noProof/>
                <w:sz w:val="22"/>
                <w:szCs w:val="22"/>
                <w:lang w:val="es-ES" w:eastAsia="es-ES"/>
              </w:rPr>
              <w:tab/>
            </w:r>
            <w:r w:rsidR="00A24CBE" w:rsidRPr="00F9661E">
              <w:rPr>
                <w:rStyle w:val="Hipervnculo"/>
                <w:noProof/>
              </w:rPr>
              <w:t>Supuestos y Expectativas del Tema.</w:t>
            </w:r>
            <w:r w:rsidR="00A24CBE">
              <w:rPr>
                <w:noProof/>
                <w:webHidden/>
              </w:rPr>
              <w:tab/>
            </w:r>
            <w:r w:rsidR="00A24CBE">
              <w:rPr>
                <w:noProof/>
                <w:webHidden/>
              </w:rPr>
              <w:fldChar w:fldCharType="begin"/>
            </w:r>
            <w:r w:rsidR="00A24CBE">
              <w:rPr>
                <w:noProof/>
                <w:webHidden/>
              </w:rPr>
              <w:instrText xml:space="preserve"> PAGEREF _Toc459713568 \h </w:instrText>
            </w:r>
            <w:r w:rsidR="00A24CBE">
              <w:rPr>
                <w:noProof/>
                <w:webHidden/>
              </w:rPr>
            </w:r>
            <w:r w:rsidR="00A24CBE">
              <w:rPr>
                <w:noProof/>
                <w:webHidden/>
              </w:rPr>
              <w:fldChar w:fldCharType="separate"/>
            </w:r>
            <w:r w:rsidR="00A24CBE">
              <w:rPr>
                <w:noProof/>
                <w:webHidden/>
              </w:rPr>
              <w:t>3</w:t>
            </w:r>
            <w:r w:rsidR="00A24CBE">
              <w:rPr>
                <w:noProof/>
                <w:webHidden/>
              </w:rPr>
              <w:fldChar w:fldCharType="end"/>
            </w:r>
          </w:hyperlink>
        </w:p>
        <w:p w:rsidR="00A24CBE" w:rsidRDefault="001D3143">
          <w:pPr>
            <w:pStyle w:val="TDC4"/>
            <w:tabs>
              <w:tab w:val="left" w:pos="1760"/>
              <w:tab w:val="right" w:leader="dot" w:pos="8828"/>
            </w:tabs>
            <w:rPr>
              <w:rFonts w:asciiTheme="minorHAnsi" w:eastAsiaTheme="minorEastAsia" w:hAnsiTheme="minorHAnsi" w:cstheme="minorBidi"/>
              <w:noProof/>
              <w:sz w:val="22"/>
              <w:szCs w:val="22"/>
              <w:lang w:val="es-ES" w:eastAsia="es-ES"/>
            </w:rPr>
          </w:pPr>
          <w:hyperlink w:anchor="_Toc459713569" w:history="1">
            <w:r w:rsidR="00A24CBE" w:rsidRPr="00F9661E">
              <w:rPr>
                <w:rStyle w:val="Hipervnculo"/>
                <w:noProof/>
              </w:rPr>
              <w:t>2.1.1.</w:t>
            </w:r>
            <w:r w:rsidR="00A24CBE">
              <w:rPr>
                <w:rFonts w:asciiTheme="minorHAnsi" w:eastAsiaTheme="minorEastAsia" w:hAnsiTheme="minorHAnsi" w:cstheme="minorBidi"/>
                <w:noProof/>
                <w:sz w:val="22"/>
                <w:szCs w:val="22"/>
                <w:lang w:val="es-ES" w:eastAsia="es-ES"/>
              </w:rPr>
              <w:tab/>
            </w:r>
            <w:r w:rsidR="00A24CBE" w:rsidRPr="00F9661E">
              <w:rPr>
                <w:rStyle w:val="Hipervnculo"/>
                <w:noProof/>
              </w:rPr>
              <w:t>El servidor HTTP Apache</w:t>
            </w:r>
            <w:r w:rsidR="00A24CBE">
              <w:rPr>
                <w:noProof/>
                <w:webHidden/>
              </w:rPr>
              <w:tab/>
            </w:r>
            <w:r w:rsidR="00A24CBE">
              <w:rPr>
                <w:noProof/>
                <w:webHidden/>
              </w:rPr>
              <w:fldChar w:fldCharType="begin"/>
            </w:r>
            <w:r w:rsidR="00A24CBE">
              <w:rPr>
                <w:noProof/>
                <w:webHidden/>
              </w:rPr>
              <w:instrText xml:space="preserve"> PAGEREF _Toc459713569 \h </w:instrText>
            </w:r>
            <w:r w:rsidR="00A24CBE">
              <w:rPr>
                <w:noProof/>
                <w:webHidden/>
              </w:rPr>
            </w:r>
            <w:r w:rsidR="00A24CBE">
              <w:rPr>
                <w:noProof/>
                <w:webHidden/>
              </w:rPr>
              <w:fldChar w:fldCharType="separate"/>
            </w:r>
            <w:r w:rsidR="00A24CBE">
              <w:rPr>
                <w:noProof/>
                <w:webHidden/>
              </w:rPr>
              <w:t>4</w:t>
            </w:r>
            <w:r w:rsidR="00A24CBE">
              <w:rPr>
                <w:noProof/>
                <w:webHidden/>
              </w:rPr>
              <w:fldChar w:fldCharType="end"/>
            </w:r>
          </w:hyperlink>
        </w:p>
        <w:p w:rsidR="00A24CBE" w:rsidRDefault="001D3143">
          <w:pPr>
            <w:pStyle w:val="TDC4"/>
            <w:tabs>
              <w:tab w:val="left" w:pos="1760"/>
              <w:tab w:val="right" w:leader="dot" w:pos="8828"/>
            </w:tabs>
            <w:rPr>
              <w:rFonts w:asciiTheme="minorHAnsi" w:eastAsiaTheme="minorEastAsia" w:hAnsiTheme="minorHAnsi" w:cstheme="minorBidi"/>
              <w:noProof/>
              <w:sz w:val="22"/>
              <w:szCs w:val="22"/>
              <w:lang w:val="es-ES" w:eastAsia="es-ES"/>
            </w:rPr>
          </w:pPr>
          <w:hyperlink w:anchor="_Toc459713570" w:history="1">
            <w:r w:rsidR="00A24CBE" w:rsidRPr="00F9661E">
              <w:rPr>
                <w:rStyle w:val="Hipervnculo"/>
                <w:noProof/>
              </w:rPr>
              <w:t>2.1.2.</w:t>
            </w:r>
            <w:r w:rsidR="00A24CBE">
              <w:rPr>
                <w:rFonts w:asciiTheme="minorHAnsi" w:eastAsiaTheme="minorEastAsia" w:hAnsiTheme="minorHAnsi" w:cstheme="minorBidi"/>
                <w:noProof/>
                <w:sz w:val="22"/>
                <w:szCs w:val="22"/>
                <w:lang w:val="es-ES" w:eastAsia="es-ES"/>
              </w:rPr>
              <w:tab/>
            </w:r>
            <w:r w:rsidR="00A24CBE" w:rsidRPr="00F9661E">
              <w:rPr>
                <w:rStyle w:val="Hipervnculo"/>
                <w:noProof/>
              </w:rPr>
              <w:t>MySQL</w:t>
            </w:r>
            <w:r w:rsidR="00A24CBE">
              <w:rPr>
                <w:noProof/>
                <w:webHidden/>
              </w:rPr>
              <w:tab/>
            </w:r>
            <w:r w:rsidR="00A24CBE">
              <w:rPr>
                <w:noProof/>
                <w:webHidden/>
              </w:rPr>
              <w:fldChar w:fldCharType="begin"/>
            </w:r>
            <w:r w:rsidR="00A24CBE">
              <w:rPr>
                <w:noProof/>
                <w:webHidden/>
              </w:rPr>
              <w:instrText xml:space="preserve"> PAGEREF _Toc459713570 \h </w:instrText>
            </w:r>
            <w:r w:rsidR="00A24CBE">
              <w:rPr>
                <w:noProof/>
                <w:webHidden/>
              </w:rPr>
            </w:r>
            <w:r w:rsidR="00A24CBE">
              <w:rPr>
                <w:noProof/>
                <w:webHidden/>
              </w:rPr>
              <w:fldChar w:fldCharType="separate"/>
            </w:r>
            <w:r w:rsidR="00A24CBE">
              <w:rPr>
                <w:noProof/>
                <w:webHidden/>
              </w:rPr>
              <w:t>4</w:t>
            </w:r>
            <w:r w:rsidR="00A24CBE">
              <w:rPr>
                <w:noProof/>
                <w:webHidden/>
              </w:rPr>
              <w:fldChar w:fldCharType="end"/>
            </w:r>
          </w:hyperlink>
        </w:p>
        <w:p w:rsidR="00A24CBE" w:rsidRDefault="001D3143">
          <w:pPr>
            <w:pStyle w:val="TDC4"/>
            <w:tabs>
              <w:tab w:val="left" w:pos="1760"/>
              <w:tab w:val="right" w:leader="dot" w:pos="8828"/>
            </w:tabs>
            <w:rPr>
              <w:rFonts w:asciiTheme="minorHAnsi" w:eastAsiaTheme="minorEastAsia" w:hAnsiTheme="minorHAnsi" w:cstheme="minorBidi"/>
              <w:noProof/>
              <w:sz w:val="22"/>
              <w:szCs w:val="22"/>
              <w:lang w:val="es-ES" w:eastAsia="es-ES"/>
            </w:rPr>
          </w:pPr>
          <w:hyperlink w:anchor="_Toc459713571" w:history="1">
            <w:r w:rsidR="00A24CBE" w:rsidRPr="00F9661E">
              <w:rPr>
                <w:rStyle w:val="Hipervnculo"/>
                <w:noProof/>
              </w:rPr>
              <w:t>2.1.3.</w:t>
            </w:r>
            <w:r w:rsidR="00A24CBE">
              <w:rPr>
                <w:rFonts w:asciiTheme="minorHAnsi" w:eastAsiaTheme="minorEastAsia" w:hAnsiTheme="minorHAnsi" w:cstheme="minorBidi"/>
                <w:noProof/>
                <w:sz w:val="22"/>
                <w:szCs w:val="22"/>
                <w:lang w:val="es-ES" w:eastAsia="es-ES"/>
              </w:rPr>
              <w:tab/>
            </w:r>
            <w:r w:rsidR="00A24CBE" w:rsidRPr="00F9661E">
              <w:rPr>
                <w:rStyle w:val="Hipervnculo"/>
                <w:noProof/>
              </w:rPr>
              <w:t>PHP</w:t>
            </w:r>
            <w:r w:rsidR="00A24CBE">
              <w:rPr>
                <w:noProof/>
                <w:webHidden/>
              </w:rPr>
              <w:tab/>
            </w:r>
            <w:r w:rsidR="00A24CBE">
              <w:rPr>
                <w:noProof/>
                <w:webHidden/>
              </w:rPr>
              <w:fldChar w:fldCharType="begin"/>
            </w:r>
            <w:r w:rsidR="00A24CBE">
              <w:rPr>
                <w:noProof/>
                <w:webHidden/>
              </w:rPr>
              <w:instrText xml:space="preserve"> PAGEREF _Toc459713571 \h </w:instrText>
            </w:r>
            <w:r w:rsidR="00A24CBE">
              <w:rPr>
                <w:noProof/>
                <w:webHidden/>
              </w:rPr>
            </w:r>
            <w:r w:rsidR="00A24CBE">
              <w:rPr>
                <w:noProof/>
                <w:webHidden/>
              </w:rPr>
              <w:fldChar w:fldCharType="separate"/>
            </w:r>
            <w:r w:rsidR="00A24CBE">
              <w:rPr>
                <w:noProof/>
                <w:webHidden/>
              </w:rPr>
              <w:t>4</w:t>
            </w:r>
            <w:r w:rsidR="00A24CBE">
              <w:rPr>
                <w:noProof/>
                <w:webHidden/>
              </w:rPr>
              <w:fldChar w:fldCharType="end"/>
            </w:r>
          </w:hyperlink>
        </w:p>
        <w:p w:rsidR="00A24CBE" w:rsidRDefault="001D3143">
          <w:pPr>
            <w:pStyle w:val="TDC4"/>
            <w:tabs>
              <w:tab w:val="left" w:pos="1760"/>
              <w:tab w:val="right" w:leader="dot" w:pos="8828"/>
            </w:tabs>
            <w:rPr>
              <w:rFonts w:asciiTheme="minorHAnsi" w:eastAsiaTheme="minorEastAsia" w:hAnsiTheme="minorHAnsi" w:cstheme="minorBidi"/>
              <w:noProof/>
              <w:sz w:val="22"/>
              <w:szCs w:val="22"/>
              <w:lang w:val="es-ES" w:eastAsia="es-ES"/>
            </w:rPr>
          </w:pPr>
          <w:hyperlink w:anchor="_Toc459713572" w:history="1">
            <w:r w:rsidR="00A24CBE" w:rsidRPr="00F9661E">
              <w:rPr>
                <w:rStyle w:val="Hipervnculo"/>
                <w:noProof/>
              </w:rPr>
              <w:t>2.1.4.</w:t>
            </w:r>
            <w:r w:rsidR="00A24CBE">
              <w:rPr>
                <w:rFonts w:asciiTheme="minorHAnsi" w:eastAsiaTheme="minorEastAsia" w:hAnsiTheme="minorHAnsi" w:cstheme="minorBidi"/>
                <w:noProof/>
                <w:sz w:val="22"/>
                <w:szCs w:val="22"/>
                <w:lang w:val="es-ES" w:eastAsia="es-ES"/>
              </w:rPr>
              <w:tab/>
            </w:r>
            <w:r w:rsidR="00A24CBE" w:rsidRPr="00F9661E">
              <w:rPr>
                <w:rStyle w:val="Hipervnculo"/>
                <w:noProof/>
              </w:rPr>
              <w:t>JavaScript</w:t>
            </w:r>
            <w:r w:rsidR="00A24CBE">
              <w:rPr>
                <w:noProof/>
                <w:webHidden/>
              </w:rPr>
              <w:tab/>
            </w:r>
            <w:r w:rsidR="00A24CBE">
              <w:rPr>
                <w:noProof/>
                <w:webHidden/>
              </w:rPr>
              <w:fldChar w:fldCharType="begin"/>
            </w:r>
            <w:r w:rsidR="00A24CBE">
              <w:rPr>
                <w:noProof/>
                <w:webHidden/>
              </w:rPr>
              <w:instrText xml:space="preserve"> PAGEREF _Toc459713572 \h </w:instrText>
            </w:r>
            <w:r w:rsidR="00A24CBE">
              <w:rPr>
                <w:noProof/>
                <w:webHidden/>
              </w:rPr>
            </w:r>
            <w:r w:rsidR="00A24CBE">
              <w:rPr>
                <w:noProof/>
                <w:webHidden/>
              </w:rPr>
              <w:fldChar w:fldCharType="separate"/>
            </w:r>
            <w:r w:rsidR="00A24CBE">
              <w:rPr>
                <w:noProof/>
                <w:webHidden/>
              </w:rPr>
              <w:t>4</w:t>
            </w:r>
            <w:r w:rsidR="00A24CBE">
              <w:rPr>
                <w:noProof/>
                <w:webHidden/>
              </w:rPr>
              <w:fldChar w:fldCharType="end"/>
            </w:r>
          </w:hyperlink>
        </w:p>
        <w:p w:rsidR="00A24CBE" w:rsidRDefault="001D3143">
          <w:pPr>
            <w:pStyle w:val="TDC4"/>
            <w:tabs>
              <w:tab w:val="left" w:pos="1760"/>
              <w:tab w:val="right" w:leader="dot" w:pos="8828"/>
            </w:tabs>
            <w:rPr>
              <w:rFonts w:asciiTheme="minorHAnsi" w:eastAsiaTheme="minorEastAsia" w:hAnsiTheme="minorHAnsi" w:cstheme="minorBidi"/>
              <w:noProof/>
              <w:sz w:val="22"/>
              <w:szCs w:val="22"/>
              <w:lang w:val="es-ES" w:eastAsia="es-ES"/>
            </w:rPr>
          </w:pPr>
          <w:hyperlink w:anchor="_Toc459713573" w:history="1">
            <w:r w:rsidR="00A24CBE" w:rsidRPr="00F9661E">
              <w:rPr>
                <w:rStyle w:val="Hipervnculo"/>
                <w:noProof/>
              </w:rPr>
              <w:t>2.1.5.</w:t>
            </w:r>
            <w:r w:rsidR="00A24CBE">
              <w:rPr>
                <w:rFonts w:asciiTheme="minorHAnsi" w:eastAsiaTheme="minorEastAsia" w:hAnsiTheme="minorHAnsi" w:cstheme="minorBidi"/>
                <w:noProof/>
                <w:sz w:val="22"/>
                <w:szCs w:val="22"/>
                <w:lang w:val="es-ES" w:eastAsia="es-ES"/>
              </w:rPr>
              <w:tab/>
            </w:r>
            <w:r w:rsidR="00A24CBE" w:rsidRPr="00F9661E">
              <w:rPr>
                <w:rStyle w:val="Hipervnculo"/>
                <w:noProof/>
              </w:rPr>
              <w:t>Laravel</w:t>
            </w:r>
            <w:r w:rsidR="00A24CBE">
              <w:rPr>
                <w:noProof/>
                <w:webHidden/>
              </w:rPr>
              <w:tab/>
            </w:r>
            <w:r w:rsidR="00A24CBE">
              <w:rPr>
                <w:noProof/>
                <w:webHidden/>
              </w:rPr>
              <w:fldChar w:fldCharType="begin"/>
            </w:r>
            <w:r w:rsidR="00A24CBE">
              <w:rPr>
                <w:noProof/>
                <w:webHidden/>
              </w:rPr>
              <w:instrText xml:space="preserve"> PAGEREF _Toc459713573 \h </w:instrText>
            </w:r>
            <w:r w:rsidR="00A24CBE">
              <w:rPr>
                <w:noProof/>
                <w:webHidden/>
              </w:rPr>
            </w:r>
            <w:r w:rsidR="00A24CBE">
              <w:rPr>
                <w:noProof/>
                <w:webHidden/>
              </w:rPr>
              <w:fldChar w:fldCharType="separate"/>
            </w:r>
            <w:r w:rsidR="00A24CBE">
              <w:rPr>
                <w:noProof/>
                <w:webHidden/>
              </w:rPr>
              <w:t>4</w:t>
            </w:r>
            <w:r w:rsidR="00A24CBE">
              <w:rPr>
                <w:noProof/>
                <w:webHidden/>
              </w:rPr>
              <w:fldChar w:fldCharType="end"/>
            </w:r>
          </w:hyperlink>
        </w:p>
        <w:p w:rsidR="00A24CBE" w:rsidRDefault="001D3143">
          <w:pPr>
            <w:pStyle w:val="TDC2"/>
            <w:tabs>
              <w:tab w:val="left" w:pos="720"/>
              <w:tab w:val="right" w:leader="dot" w:pos="8828"/>
            </w:tabs>
            <w:rPr>
              <w:rFonts w:asciiTheme="minorHAnsi" w:eastAsiaTheme="minorEastAsia" w:hAnsiTheme="minorHAnsi" w:cstheme="minorBidi"/>
              <w:noProof/>
              <w:sz w:val="22"/>
              <w:szCs w:val="22"/>
              <w:lang w:val="es-ES" w:eastAsia="es-ES"/>
            </w:rPr>
          </w:pPr>
          <w:hyperlink w:anchor="_Toc459713574" w:history="1">
            <w:r w:rsidR="00A24CBE" w:rsidRPr="00F9661E">
              <w:rPr>
                <w:rStyle w:val="Hipervnculo"/>
                <w:noProof/>
              </w:rPr>
              <w:t>3.</w:t>
            </w:r>
            <w:r w:rsidR="00A24CBE">
              <w:rPr>
                <w:rFonts w:asciiTheme="minorHAnsi" w:eastAsiaTheme="minorEastAsia" w:hAnsiTheme="minorHAnsi" w:cstheme="minorBidi"/>
                <w:noProof/>
                <w:sz w:val="22"/>
                <w:szCs w:val="22"/>
                <w:lang w:val="es-ES" w:eastAsia="es-ES"/>
              </w:rPr>
              <w:tab/>
            </w:r>
            <w:r w:rsidR="00A24CBE" w:rsidRPr="00F9661E">
              <w:rPr>
                <w:rStyle w:val="Hipervnculo"/>
                <w:noProof/>
              </w:rPr>
              <w:t>Justificación del Tema</w:t>
            </w:r>
            <w:r w:rsidR="00A24CBE">
              <w:rPr>
                <w:noProof/>
                <w:webHidden/>
              </w:rPr>
              <w:tab/>
            </w:r>
            <w:r w:rsidR="00A24CBE">
              <w:rPr>
                <w:noProof/>
                <w:webHidden/>
              </w:rPr>
              <w:fldChar w:fldCharType="begin"/>
            </w:r>
            <w:r w:rsidR="00A24CBE">
              <w:rPr>
                <w:noProof/>
                <w:webHidden/>
              </w:rPr>
              <w:instrText xml:space="preserve"> PAGEREF _Toc459713574 \h </w:instrText>
            </w:r>
            <w:r w:rsidR="00A24CBE">
              <w:rPr>
                <w:noProof/>
                <w:webHidden/>
              </w:rPr>
            </w:r>
            <w:r w:rsidR="00A24CBE">
              <w:rPr>
                <w:noProof/>
                <w:webHidden/>
              </w:rPr>
              <w:fldChar w:fldCharType="separate"/>
            </w:r>
            <w:r w:rsidR="00A24CBE">
              <w:rPr>
                <w:noProof/>
                <w:webHidden/>
              </w:rPr>
              <w:t>5</w:t>
            </w:r>
            <w:r w:rsidR="00A24CBE">
              <w:rPr>
                <w:noProof/>
                <w:webHidden/>
              </w:rPr>
              <w:fldChar w:fldCharType="end"/>
            </w:r>
          </w:hyperlink>
        </w:p>
        <w:p w:rsidR="00A24CBE" w:rsidRDefault="001D3143">
          <w:pPr>
            <w:pStyle w:val="TDC2"/>
            <w:tabs>
              <w:tab w:val="left" w:pos="720"/>
              <w:tab w:val="right" w:leader="dot" w:pos="8828"/>
            </w:tabs>
            <w:rPr>
              <w:rFonts w:asciiTheme="minorHAnsi" w:eastAsiaTheme="minorEastAsia" w:hAnsiTheme="minorHAnsi" w:cstheme="minorBidi"/>
              <w:noProof/>
              <w:sz w:val="22"/>
              <w:szCs w:val="22"/>
              <w:lang w:val="es-ES" w:eastAsia="es-ES"/>
            </w:rPr>
          </w:pPr>
          <w:hyperlink w:anchor="_Toc459713575" w:history="1">
            <w:r w:rsidR="00A24CBE" w:rsidRPr="00F9661E">
              <w:rPr>
                <w:rStyle w:val="Hipervnculo"/>
                <w:noProof/>
              </w:rPr>
              <w:t>4.</w:t>
            </w:r>
            <w:r w:rsidR="00A24CBE">
              <w:rPr>
                <w:rFonts w:asciiTheme="minorHAnsi" w:eastAsiaTheme="minorEastAsia" w:hAnsiTheme="minorHAnsi" w:cstheme="minorBidi"/>
                <w:noProof/>
                <w:sz w:val="22"/>
                <w:szCs w:val="22"/>
                <w:lang w:val="es-ES" w:eastAsia="es-ES"/>
              </w:rPr>
              <w:tab/>
            </w:r>
            <w:r w:rsidR="00A24CBE" w:rsidRPr="00F9661E">
              <w:rPr>
                <w:rStyle w:val="Hipervnculo"/>
                <w:noProof/>
              </w:rPr>
              <w:t>Planteamiento del Problema</w:t>
            </w:r>
            <w:r w:rsidR="00A24CBE">
              <w:rPr>
                <w:noProof/>
                <w:webHidden/>
              </w:rPr>
              <w:tab/>
            </w:r>
            <w:r w:rsidR="00A24CBE">
              <w:rPr>
                <w:noProof/>
                <w:webHidden/>
              </w:rPr>
              <w:fldChar w:fldCharType="begin"/>
            </w:r>
            <w:r w:rsidR="00A24CBE">
              <w:rPr>
                <w:noProof/>
                <w:webHidden/>
              </w:rPr>
              <w:instrText xml:space="preserve"> PAGEREF _Toc459713575 \h </w:instrText>
            </w:r>
            <w:r w:rsidR="00A24CBE">
              <w:rPr>
                <w:noProof/>
                <w:webHidden/>
              </w:rPr>
            </w:r>
            <w:r w:rsidR="00A24CBE">
              <w:rPr>
                <w:noProof/>
                <w:webHidden/>
              </w:rPr>
              <w:fldChar w:fldCharType="separate"/>
            </w:r>
            <w:r w:rsidR="00A24CBE">
              <w:rPr>
                <w:noProof/>
                <w:webHidden/>
              </w:rPr>
              <w:t>5</w:t>
            </w:r>
            <w:r w:rsidR="00A24CBE">
              <w:rPr>
                <w:noProof/>
                <w:webHidden/>
              </w:rPr>
              <w:fldChar w:fldCharType="end"/>
            </w:r>
          </w:hyperlink>
        </w:p>
        <w:p w:rsidR="00A24CBE" w:rsidRDefault="001D3143">
          <w:pPr>
            <w:pStyle w:val="TDC2"/>
            <w:tabs>
              <w:tab w:val="left" w:pos="720"/>
              <w:tab w:val="right" w:leader="dot" w:pos="8828"/>
            </w:tabs>
            <w:rPr>
              <w:rFonts w:asciiTheme="minorHAnsi" w:eastAsiaTheme="minorEastAsia" w:hAnsiTheme="minorHAnsi" w:cstheme="minorBidi"/>
              <w:noProof/>
              <w:sz w:val="22"/>
              <w:szCs w:val="22"/>
              <w:lang w:val="es-ES" w:eastAsia="es-ES"/>
            </w:rPr>
          </w:pPr>
          <w:hyperlink w:anchor="_Toc459713576" w:history="1">
            <w:r w:rsidR="00A24CBE" w:rsidRPr="00F9661E">
              <w:rPr>
                <w:rStyle w:val="Hipervnculo"/>
                <w:noProof/>
              </w:rPr>
              <w:t>5.</w:t>
            </w:r>
            <w:r w:rsidR="00A24CBE">
              <w:rPr>
                <w:rFonts w:asciiTheme="minorHAnsi" w:eastAsiaTheme="minorEastAsia" w:hAnsiTheme="minorHAnsi" w:cstheme="minorBidi"/>
                <w:noProof/>
                <w:sz w:val="22"/>
                <w:szCs w:val="22"/>
                <w:lang w:val="es-ES" w:eastAsia="es-ES"/>
              </w:rPr>
              <w:tab/>
            </w:r>
            <w:r w:rsidR="00A24CBE" w:rsidRPr="00F9661E">
              <w:rPr>
                <w:rStyle w:val="Hipervnculo"/>
                <w:noProof/>
              </w:rPr>
              <w:t>Alcances y Limites</w:t>
            </w:r>
            <w:r w:rsidR="00A24CBE">
              <w:rPr>
                <w:noProof/>
                <w:webHidden/>
              </w:rPr>
              <w:tab/>
            </w:r>
            <w:r w:rsidR="00A24CBE">
              <w:rPr>
                <w:noProof/>
                <w:webHidden/>
              </w:rPr>
              <w:fldChar w:fldCharType="begin"/>
            </w:r>
            <w:r w:rsidR="00A24CBE">
              <w:rPr>
                <w:noProof/>
                <w:webHidden/>
              </w:rPr>
              <w:instrText xml:space="preserve"> PAGEREF _Toc459713576 \h </w:instrText>
            </w:r>
            <w:r w:rsidR="00A24CBE">
              <w:rPr>
                <w:noProof/>
                <w:webHidden/>
              </w:rPr>
            </w:r>
            <w:r w:rsidR="00A24CBE">
              <w:rPr>
                <w:noProof/>
                <w:webHidden/>
              </w:rPr>
              <w:fldChar w:fldCharType="separate"/>
            </w:r>
            <w:r w:rsidR="00A24CBE">
              <w:rPr>
                <w:noProof/>
                <w:webHidden/>
              </w:rPr>
              <w:t>6</w:t>
            </w:r>
            <w:r w:rsidR="00A24CBE">
              <w:rPr>
                <w:noProof/>
                <w:webHidden/>
              </w:rPr>
              <w:fldChar w:fldCharType="end"/>
            </w:r>
          </w:hyperlink>
        </w:p>
        <w:p w:rsidR="00A24CBE" w:rsidRDefault="001D3143">
          <w:pPr>
            <w:pStyle w:val="TDC2"/>
            <w:tabs>
              <w:tab w:val="left" w:pos="720"/>
              <w:tab w:val="right" w:leader="dot" w:pos="8828"/>
            </w:tabs>
            <w:rPr>
              <w:rFonts w:asciiTheme="minorHAnsi" w:eastAsiaTheme="minorEastAsia" w:hAnsiTheme="minorHAnsi" w:cstheme="minorBidi"/>
              <w:noProof/>
              <w:sz w:val="22"/>
              <w:szCs w:val="22"/>
              <w:lang w:val="es-ES" w:eastAsia="es-ES"/>
            </w:rPr>
          </w:pPr>
          <w:hyperlink w:anchor="_Toc459713577" w:history="1">
            <w:r w:rsidR="00A24CBE" w:rsidRPr="00F9661E">
              <w:rPr>
                <w:rStyle w:val="Hipervnculo"/>
                <w:noProof/>
              </w:rPr>
              <w:t>6.</w:t>
            </w:r>
            <w:r w:rsidR="00A24CBE">
              <w:rPr>
                <w:rFonts w:asciiTheme="minorHAnsi" w:eastAsiaTheme="minorEastAsia" w:hAnsiTheme="minorHAnsi" w:cstheme="minorBidi"/>
                <w:noProof/>
                <w:sz w:val="22"/>
                <w:szCs w:val="22"/>
                <w:lang w:val="es-ES" w:eastAsia="es-ES"/>
              </w:rPr>
              <w:tab/>
            </w:r>
            <w:r w:rsidR="00A24CBE" w:rsidRPr="00F9661E">
              <w:rPr>
                <w:rStyle w:val="Hipervnculo"/>
                <w:noProof/>
              </w:rPr>
              <w:t>Definición de la muestra</w:t>
            </w:r>
            <w:r w:rsidR="00A24CBE">
              <w:rPr>
                <w:noProof/>
                <w:webHidden/>
              </w:rPr>
              <w:tab/>
            </w:r>
            <w:r w:rsidR="00A24CBE">
              <w:rPr>
                <w:noProof/>
                <w:webHidden/>
              </w:rPr>
              <w:fldChar w:fldCharType="begin"/>
            </w:r>
            <w:r w:rsidR="00A24CBE">
              <w:rPr>
                <w:noProof/>
                <w:webHidden/>
              </w:rPr>
              <w:instrText xml:space="preserve"> PAGEREF _Toc459713577 \h </w:instrText>
            </w:r>
            <w:r w:rsidR="00A24CBE">
              <w:rPr>
                <w:noProof/>
                <w:webHidden/>
              </w:rPr>
            </w:r>
            <w:r w:rsidR="00A24CBE">
              <w:rPr>
                <w:noProof/>
                <w:webHidden/>
              </w:rPr>
              <w:fldChar w:fldCharType="separate"/>
            </w:r>
            <w:r w:rsidR="00A24CBE">
              <w:rPr>
                <w:noProof/>
                <w:webHidden/>
              </w:rPr>
              <w:t>6</w:t>
            </w:r>
            <w:r w:rsidR="00A24CBE">
              <w:rPr>
                <w:noProof/>
                <w:webHidden/>
              </w:rPr>
              <w:fldChar w:fldCharType="end"/>
            </w:r>
          </w:hyperlink>
        </w:p>
        <w:p w:rsidR="00A24CBE" w:rsidRDefault="001D3143">
          <w:pPr>
            <w:pStyle w:val="TDC2"/>
            <w:tabs>
              <w:tab w:val="left" w:pos="720"/>
              <w:tab w:val="right" w:leader="dot" w:pos="8828"/>
            </w:tabs>
            <w:rPr>
              <w:rFonts w:asciiTheme="minorHAnsi" w:eastAsiaTheme="minorEastAsia" w:hAnsiTheme="minorHAnsi" w:cstheme="minorBidi"/>
              <w:noProof/>
              <w:sz w:val="22"/>
              <w:szCs w:val="22"/>
              <w:lang w:val="es-ES" w:eastAsia="es-ES"/>
            </w:rPr>
          </w:pPr>
          <w:hyperlink w:anchor="_Toc459713578" w:history="1">
            <w:r w:rsidR="00A24CBE" w:rsidRPr="00F9661E">
              <w:rPr>
                <w:rStyle w:val="Hipervnculo"/>
                <w:noProof/>
              </w:rPr>
              <w:t>7.</w:t>
            </w:r>
            <w:r w:rsidR="00A24CBE">
              <w:rPr>
                <w:rFonts w:asciiTheme="minorHAnsi" w:eastAsiaTheme="minorEastAsia" w:hAnsiTheme="minorHAnsi" w:cstheme="minorBidi"/>
                <w:noProof/>
                <w:sz w:val="22"/>
                <w:szCs w:val="22"/>
                <w:lang w:val="es-ES" w:eastAsia="es-ES"/>
              </w:rPr>
              <w:tab/>
            </w:r>
            <w:r w:rsidR="00A24CBE" w:rsidRPr="00F9661E">
              <w:rPr>
                <w:rStyle w:val="Hipervnculo"/>
                <w:noProof/>
              </w:rPr>
              <w:t>Hipótesis</w:t>
            </w:r>
            <w:r w:rsidR="00A24CBE">
              <w:rPr>
                <w:noProof/>
                <w:webHidden/>
              </w:rPr>
              <w:tab/>
            </w:r>
            <w:r w:rsidR="00A24CBE">
              <w:rPr>
                <w:noProof/>
                <w:webHidden/>
              </w:rPr>
              <w:fldChar w:fldCharType="begin"/>
            </w:r>
            <w:r w:rsidR="00A24CBE">
              <w:rPr>
                <w:noProof/>
                <w:webHidden/>
              </w:rPr>
              <w:instrText xml:space="preserve"> PAGEREF _Toc459713578 \h </w:instrText>
            </w:r>
            <w:r w:rsidR="00A24CBE">
              <w:rPr>
                <w:noProof/>
                <w:webHidden/>
              </w:rPr>
            </w:r>
            <w:r w:rsidR="00A24CBE">
              <w:rPr>
                <w:noProof/>
                <w:webHidden/>
              </w:rPr>
              <w:fldChar w:fldCharType="separate"/>
            </w:r>
            <w:r w:rsidR="00A24CBE">
              <w:rPr>
                <w:noProof/>
                <w:webHidden/>
              </w:rPr>
              <w:t>7</w:t>
            </w:r>
            <w:r w:rsidR="00A24CBE">
              <w:rPr>
                <w:noProof/>
                <w:webHidden/>
              </w:rPr>
              <w:fldChar w:fldCharType="end"/>
            </w:r>
          </w:hyperlink>
        </w:p>
        <w:p w:rsidR="00A24CBE" w:rsidRDefault="001D3143">
          <w:pPr>
            <w:pStyle w:val="TDC2"/>
            <w:tabs>
              <w:tab w:val="left" w:pos="720"/>
              <w:tab w:val="right" w:leader="dot" w:pos="8828"/>
            </w:tabs>
            <w:rPr>
              <w:rFonts w:asciiTheme="minorHAnsi" w:eastAsiaTheme="minorEastAsia" w:hAnsiTheme="minorHAnsi" w:cstheme="minorBidi"/>
              <w:noProof/>
              <w:sz w:val="22"/>
              <w:szCs w:val="22"/>
              <w:lang w:val="es-ES" w:eastAsia="es-ES"/>
            </w:rPr>
          </w:pPr>
          <w:hyperlink w:anchor="_Toc459713579" w:history="1">
            <w:r w:rsidR="00A24CBE" w:rsidRPr="00F9661E">
              <w:rPr>
                <w:rStyle w:val="Hipervnculo"/>
                <w:noProof/>
              </w:rPr>
              <w:t>8.</w:t>
            </w:r>
            <w:r w:rsidR="00A24CBE">
              <w:rPr>
                <w:rFonts w:asciiTheme="minorHAnsi" w:eastAsiaTheme="minorEastAsia" w:hAnsiTheme="minorHAnsi" w:cstheme="minorBidi"/>
                <w:noProof/>
                <w:sz w:val="22"/>
                <w:szCs w:val="22"/>
                <w:lang w:val="es-ES" w:eastAsia="es-ES"/>
              </w:rPr>
              <w:tab/>
            </w:r>
            <w:r w:rsidR="00A24CBE" w:rsidRPr="00F9661E">
              <w:rPr>
                <w:rStyle w:val="Hipervnculo"/>
                <w:noProof/>
              </w:rPr>
              <w:t>Diseño o Tipo de Investigación</w:t>
            </w:r>
            <w:r w:rsidR="00A24CBE">
              <w:rPr>
                <w:noProof/>
                <w:webHidden/>
              </w:rPr>
              <w:tab/>
            </w:r>
            <w:r w:rsidR="00A24CBE">
              <w:rPr>
                <w:noProof/>
                <w:webHidden/>
              </w:rPr>
              <w:fldChar w:fldCharType="begin"/>
            </w:r>
            <w:r w:rsidR="00A24CBE">
              <w:rPr>
                <w:noProof/>
                <w:webHidden/>
              </w:rPr>
              <w:instrText xml:space="preserve"> PAGEREF _Toc459713579 \h </w:instrText>
            </w:r>
            <w:r w:rsidR="00A24CBE">
              <w:rPr>
                <w:noProof/>
                <w:webHidden/>
              </w:rPr>
            </w:r>
            <w:r w:rsidR="00A24CBE">
              <w:rPr>
                <w:noProof/>
                <w:webHidden/>
              </w:rPr>
              <w:fldChar w:fldCharType="separate"/>
            </w:r>
            <w:r w:rsidR="00A24CBE">
              <w:rPr>
                <w:noProof/>
                <w:webHidden/>
              </w:rPr>
              <w:t>7</w:t>
            </w:r>
            <w:r w:rsidR="00A24CBE">
              <w:rPr>
                <w:noProof/>
                <w:webHidden/>
              </w:rPr>
              <w:fldChar w:fldCharType="end"/>
            </w:r>
          </w:hyperlink>
        </w:p>
        <w:p w:rsidR="00A24CBE" w:rsidRDefault="001D3143">
          <w:pPr>
            <w:pStyle w:val="TDC2"/>
            <w:tabs>
              <w:tab w:val="left" w:pos="720"/>
              <w:tab w:val="right" w:leader="dot" w:pos="8828"/>
            </w:tabs>
            <w:rPr>
              <w:rFonts w:asciiTheme="minorHAnsi" w:eastAsiaTheme="minorEastAsia" w:hAnsiTheme="minorHAnsi" w:cstheme="minorBidi"/>
              <w:noProof/>
              <w:sz w:val="22"/>
              <w:szCs w:val="22"/>
              <w:lang w:val="es-ES" w:eastAsia="es-ES"/>
            </w:rPr>
          </w:pPr>
          <w:hyperlink w:anchor="_Toc459713580" w:history="1">
            <w:r w:rsidR="00A24CBE" w:rsidRPr="00F9661E">
              <w:rPr>
                <w:rStyle w:val="Hipervnculo"/>
                <w:noProof/>
              </w:rPr>
              <w:t>9.</w:t>
            </w:r>
            <w:r w:rsidR="00A24CBE">
              <w:rPr>
                <w:rFonts w:asciiTheme="minorHAnsi" w:eastAsiaTheme="minorEastAsia" w:hAnsiTheme="minorHAnsi" w:cstheme="minorBidi"/>
                <w:noProof/>
                <w:sz w:val="22"/>
                <w:szCs w:val="22"/>
                <w:lang w:val="es-ES" w:eastAsia="es-ES"/>
              </w:rPr>
              <w:tab/>
            </w:r>
            <w:r w:rsidR="00A24CBE" w:rsidRPr="00F9661E">
              <w:rPr>
                <w:rStyle w:val="Hipervnculo"/>
                <w:noProof/>
              </w:rPr>
              <w:t>Variables e Indicadores</w:t>
            </w:r>
            <w:r w:rsidR="00A24CBE">
              <w:rPr>
                <w:noProof/>
                <w:webHidden/>
              </w:rPr>
              <w:tab/>
            </w:r>
            <w:r w:rsidR="00A24CBE">
              <w:rPr>
                <w:noProof/>
                <w:webHidden/>
              </w:rPr>
              <w:fldChar w:fldCharType="begin"/>
            </w:r>
            <w:r w:rsidR="00A24CBE">
              <w:rPr>
                <w:noProof/>
                <w:webHidden/>
              </w:rPr>
              <w:instrText xml:space="preserve"> PAGEREF _Toc459713580 \h </w:instrText>
            </w:r>
            <w:r w:rsidR="00A24CBE">
              <w:rPr>
                <w:noProof/>
                <w:webHidden/>
              </w:rPr>
            </w:r>
            <w:r w:rsidR="00A24CBE">
              <w:rPr>
                <w:noProof/>
                <w:webHidden/>
              </w:rPr>
              <w:fldChar w:fldCharType="separate"/>
            </w:r>
            <w:r w:rsidR="00A24CBE">
              <w:rPr>
                <w:noProof/>
                <w:webHidden/>
              </w:rPr>
              <w:t>7</w:t>
            </w:r>
            <w:r w:rsidR="00A24CBE">
              <w:rPr>
                <w:noProof/>
                <w:webHidden/>
              </w:rPr>
              <w:fldChar w:fldCharType="end"/>
            </w:r>
          </w:hyperlink>
        </w:p>
        <w:p w:rsidR="00A24CBE" w:rsidRDefault="001D3143">
          <w:pPr>
            <w:pStyle w:val="TDC3"/>
            <w:tabs>
              <w:tab w:val="left" w:pos="1320"/>
              <w:tab w:val="right" w:leader="dot" w:pos="8828"/>
            </w:tabs>
            <w:rPr>
              <w:rFonts w:asciiTheme="minorHAnsi" w:eastAsiaTheme="minorEastAsia" w:hAnsiTheme="minorHAnsi" w:cstheme="minorBidi"/>
              <w:noProof/>
              <w:sz w:val="22"/>
              <w:szCs w:val="22"/>
              <w:lang w:val="es-ES" w:eastAsia="es-ES"/>
            </w:rPr>
          </w:pPr>
          <w:hyperlink w:anchor="_Toc459713581" w:history="1">
            <w:r w:rsidR="00A24CBE" w:rsidRPr="00F9661E">
              <w:rPr>
                <w:rStyle w:val="Hipervnculo"/>
                <w:noProof/>
              </w:rPr>
              <w:t>9.1.</w:t>
            </w:r>
            <w:r w:rsidR="00A24CBE">
              <w:rPr>
                <w:rFonts w:asciiTheme="minorHAnsi" w:eastAsiaTheme="minorEastAsia" w:hAnsiTheme="minorHAnsi" w:cstheme="minorBidi"/>
                <w:noProof/>
                <w:sz w:val="22"/>
                <w:szCs w:val="22"/>
                <w:lang w:val="es-ES" w:eastAsia="es-ES"/>
              </w:rPr>
              <w:tab/>
            </w:r>
            <w:r w:rsidR="00A24CBE" w:rsidRPr="00F9661E">
              <w:rPr>
                <w:rStyle w:val="Hipervnculo"/>
                <w:noProof/>
              </w:rPr>
              <w:t>Variable Independiente</w:t>
            </w:r>
            <w:r w:rsidR="00A24CBE">
              <w:rPr>
                <w:noProof/>
                <w:webHidden/>
              </w:rPr>
              <w:tab/>
            </w:r>
            <w:r w:rsidR="00A24CBE">
              <w:rPr>
                <w:noProof/>
                <w:webHidden/>
              </w:rPr>
              <w:fldChar w:fldCharType="begin"/>
            </w:r>
            <w:r w:rsidR="00A24CBE">
              <w:rPr>
                <w:noProof/>
                <w:webHidden/>
              </w:rPr>
              <w:instrText xml:space="preserve"> PAGEREF _Toc459713581 \h </w:instrText>
            </w:r>
            <w:r w:rsidR="00A24CBE">
              <w:rPr>
                <w:noProof/>
                <w:webHidden/>
              </w:rPr>
            </w:r>
            <w:r w:rsidR="00A24CBE">
              <w:rPr>
                <w:noProof/>
                <w:webHidden/>
              </w:rPr>
              <w:fldChar w:fldCharType="separate"/>
            </w:r>
            <w:r w:rsidR="00A24CBE">
              <w:rPr>
                <w:noProof/>
                <w:webHidden/>
              </w:rPr>
              <w:t>7</w:t>
            </w:r>
            <w:r w:rsidR="00A24CBE">
              <w:rPr>
                <w:noProof/>
                <w:webHidden/>
              </w:rPr>
              <w:fldChar w:fldCharType="end"/>
            </w:r>
          </w:hyperlink>
        </w:p>
        <w:p w:rsidR="00A24CBE" w:rsidRDefault="001D3143">
          <w:pPr>
            <w:pStyle w:val="TDC3"/>
            <w:tabs>
              <w:tab w:val="left" w:pos="1320"/>
              <w:tab w:val="right" w:leader="dot" w:pos="8828"/>
            </w:tabs>
            <w:rPr>
              <w:rFonts w:asciiTheme="minorHAnsi" w:eastAsiaTheme="minorEastAsia" w:hAnsiTheme="minorHAnsi" w:cstheme="minorBidi"/>
              <w:noProof/>
              <w:sz w:val="22"/>
              <w:szCs w:val="22"/>
              <w:lang w:val="es-ES" w:eastAsia="es-ES"/>
            </w:rPr>
          </w:pPr>
          <w:hyperlink w:anchor="_Toc459713582" w:history="1">
            <w:r w:rsidR="00A24CBE" w:rsidRPr="00F9661E">
              <w:rPr>
                <w:rStyle w:val="Hipervnculo"/>
                <w:noProof/>
              </w:rPr>
              <w:t>9.2.</w:t>
            </w:r>
            <w:r w:rsidR="00A24CBE">
              <w:rPr>
                <w:rFonts w:asciiTheme="minorHAnsi" w:eastAsiaTheme="minorEastAsia" w:hAnsiTheme="minorHAnsi" w:cstheme="minorBidi"/>
                <w:noProof/>
                <w:sz w:val="22"/>
                <w:szCs w:val="22"/>
                <w:lang w:val="es-ES" w:eastAsia="es-ES"/>
              </w:rPr>
              <w:tab/>
            </w:r>
            <w:r w:rsidR="00A24CBE" w:rsidRPr="00F9661E">
              <w:rPr>
                <w:rStyle w:val="Hipervnculo"/>
                <w:noProof/>
              </w:rPr>
              <w:t>Variables dependientes</w:t>
            </w:r>
            <w:r w:rsidR="00A24CBE">
              <w:rPr>
                <w:noProof/>
                <w:webHidden/>
              </w:rPr>
              <w:tab/>
            </w:r>
            <w:r w:rsidR="00A24CBE">
              <w:rPr>
                <w:noProof/>
                <w:webHidden/>
              </w:rPr>
              <w:fldChar w:fldCharType="begin"/>
            </w:r>
            <w:r w:rsidR="00A24CBE">
              <w:rPr>
                <w:noProof/>
                <w:webHidden/>
              </w:rPr>
              <w:instrText xml:space="preserve"> PAGEREF _Toc459713582 \h </w:instrText>
            </w:r>
            <w:r w:rsidR="00A24CBE">
              <w:rPr>
                <w:noProof/>
                <w:webHidden/>
              </w:rPr>
            </w:r>
            <w:r w:rsidR="00A24CBE">
              <w:rPr>
                <w:noProof/>
                <w:webHidden/>
              </w:rPr>
              <w:fldChar w:fldCharType="separate"/>
            </w:r>
            <w:r w:rsidR="00A24CBE">
              <w:rPr>
                <w:noProof/>
                <w:webHidden/>
              </w:rPr>
              <w:t>7</w:t>
            </w:r>
            <w:r w:rsidR="00A24CBE">
              <w:rPr>
                <w:noProof/>
                <w:webHidden/>
              </w:rPr>
              <w:fldChar w:fldCharType="end"/>
            </w:r>
          </w:hyperlink>
        </w:p>
        <w:p w:rsidR="00A24CBE" w:rsidRDefault="001D3143">
          <w:pPr>
            <w:pStyle w:val="TDC2"/>
            <w:tabs>
              <w:tab w:val="left" w:pos="880"/>
              <w:tab w:val="right" w:leader="dot" w:pos="8828"/>
            </w:tabs>
            <w:rPr>
              <w:rFonts w:asciiTheme="minorHAnsi" w:eastAsiaTheme="minorEastAsia" w:hAnsiTheme="minorHAnsi" w:cstheme="minorBidi"/>
              <w:noProof/>
              <w:sz w:val="22"/>
              <w:szCs w:val="22"/>
              <w:lang w:val="es-ES" w:eastAsia="es-ES"/>
            </w:rPr>
          </w:pPr>
          <w:hyperlink w:anchor="_Toc459713583" w:history="1">
            <w:r w:rsidR="00A24CBE" w:rsidRPr="00F9661E">
              <w:rPr>
                <w:rStyle w:val="Hipervnculo"/>
                <w:noProof/>
              </w:rPr>
              <w:t>10.</w:t>
            </w:r>
            <w:r w:rsidR="00A24CBE">
              <w:rPr>
                <w:rFonts w:asciiTheme="minorHAnsi" w:eastAsiaTheme="minorEastAsia" w:hAnsiTheme="minorHAnsi" w:cstheme="minorBidi"/>
                <w:noProof/>
                <w:sz w:val="22"/>
                <w:szCs w:val="22"/>
                <w:lang w:val="es-ES" w:eastAsia="es-ES"/>
              </w:rPr>
              <w:tab/>
            </w:r>
            <w:r w:rsidR="00A24CBE" w:rsidRPr="00F9661E">
              <w:rPr>
                <w:rStyle w:val="Hipervnculo"/>
                <w:noProof/>
              </w:rPr>
              <w:t>Objetivos de la Investigación</w:t>
            </w:r>
            <w:r w:rsidR="00A24CBE">
              <w:rPr>
                <w:noProof/>
                <w:webHidden/>
              </w:rPr>
              <w:tab/>
            </w:r>
            <w:r w:rsidR="00A24CBE">
              <w:rPr>
                <w:noProof/>
                <w:webHidden/>
              </w:rPr>
              <w:fldChar w:fldCharType="begin"/>
            </w:r>
            <w:r w:rsidR="00A24CBE">
              <w:rPr>
                <w:noProof/>
                <w:webHidden/>
              </w:rPr>
              <w:instrText xml:space="preserve"> PAGEREF _Toc459713583 \h </w:instrText>
            </w:r>
            <w:r w:rsidR="00A24CBE">
              <w:rPr>
                <w:noProof/>
                <w:webHidden/>
              </w:rPr>
            </w:r>
            <w:r w:rsidR="00A24CBE">
              <w:rPr>
                <w:noProof/>
                <w:webHidden/>
              </w:rPr>
              <w:fldChar w:fldCharType="separate"/>
            </w:r>
            <w:r w:rsidR="00A24CBE">
              <w:rPr>
                <w:noProof/>
                <w:webHidden/>
              </w:rPr>
              <w:t>8</w:t>
            </w:r>
            <w:r w:rsidR="00A24CBE">
              <w:rPr>
                <w:noProof/>
                <w:webHidden/>
              </w:rPr>
              <w:fldChar w:fldCharType="end"/>
            </w:r>
          </w:hyperlink>
        </w:p>
        <w:p w:rsidR="00A24CBE" w:rsidRDefault="001D3143">
          <w:pPr>
            <w:pStyle w:val="TDC3"/>
            <w:tabs>
              <w:tab w:val="left" w:pos="1320"/>
              <w:tab w:val="right" w:leader="dot" w:pos="8828"/>
            </w:tabs>
            <w:rPr>
              <w:rFonts w:asciiTheme="minorHAnsi" w:eastAsiaTheme="minorEastAsia" w:hAnsiTheme="minorHAnsi" w:cstheme="minorBidi"/>
              <w:noProof/>
              <w:sz w:val="22"/>
              <w:szCs w:val="22"/>
              <w:lang w:val="es-ES" w:eastAsia="es-ES"/>
            </w:rPr>
          </w:pPr>
          <w:hyperlink w:anchor="_Toc459713584" w:history="1">
            <w:r w:rsidR="00A24CBE" w:rsidRPr="00F9661E">
              <w:rPr>
                <w:rStyle w:val="Hipervnculo"/>
                <w:noProof/>
              </w:rPr>
              <w:t>10.1.</w:t>
            </w:r>
            <w:r w:rsidR="00A24CBE">
              <w:rPr>
                <w:rFonts w:asciiTheme="minorHAnsi" w:eastAsiaTheme="minorEastAsia" w:hAnsiTheme="minorHAnsi" w:cstheme="minorBidi"/>
                <w:noProof/>
                <w:sz w:val="22"/>
                <w:szCs w:val="22"/>
                <w:lang w:val="es-ES" w:eastAsia="es-ES"/>
              </w:rPr>
              <w:tab/>
            </w:r>
            <w:r w:rsidR="00A24CBE" w:rsidRPr="00F9661E">
              <w:rPr>
                <w:rStyle w:val="Hipervnculo"/>
                <w:noProof/>
              </w:rPr>
              <w:t>General</w:t>
            </w:r>
            <w:r w:rsidR="00A24CBE">
              <w:rPr>
                <w:noProof/>
                <w:webHidden/>
              </w:rPr>
              <w:tab/>
            </w:r>
            <w:r w:rsidR="00A24CBE">
              <w:rPr>
                <w:noProof/>
                <w:webHidden/>
              </w:rPr>
              <w:fldChar w:fldCharType="begin"/>
            </w:r>
            <w:r w:rsidR="00A24CBE">
              <w:rPr>
                <w:noProof/>
                <w:webHidden/>
              </w:rPr>
              <w:instrText xml:space="preserve"> PAGEREF _Toc459713584 \h </w:instrText>
            </w:r>
            <w:r w:rsidR="00A24CBE">
              <w:rPr>
                <w:noProof/>
                <w:webHidden/>
              </w:rPr>
            </w:r>
            <w:r w:rsidR="00A24CBE">
              <w:rPr>
                <w:noProof/>
                <w:webHidden/>
              </w:rPr>
              <w:fldChar w:fldCharType="separate"/>
            </w:r>
            <w:r w:rsidR="00A24CBE">
              <w:rPr>
                <w:noProof/>
                <w:webHidden/>
              </w:rPr>
              <w:t>8</w:t>
            </w:r>
            <w:r w:rsidR="00A24CBE">
              <w:rPr>
                <w:noProof/>
                <w:webHidden/>
              </w:rPr>
              <w:fldChar w:fldCharType="end"/>
            </w:r>
          </w:hyperlink>
        </w:p>
        <w:p w:rsidR="00A24CBE" w:rsidRDefault="001D3143">
          <w:pPr>
            <w:pStyle w:val="TDC3"/>
            <w:tabs>
              <w:tab w:val="left" w:pos="1320"/>
              <w:tab w:val="right" w:leader="dot" w:pos="8828"/>
            </w:tabs>
            <w:rPr>
              <w:rFonts w:asciiTheme="minorHAnsi" w:eastAsiaTheme="minorEastAsia" w:hAnsiTheme="minorHAnsi" w:cstheme="minorBidi"/>
              <w:noProof/>
              <w:sz w:val="22"/>
              <w:szCs w:val="22"/>
              <w:lang w:val="es-ES" w:eastAsia="es-ES"/>
            </w:rPr>
          </w:pPr>
          <w:hyperlink w:anchor="_Toc459713585" w:history="1">
            <w:r w:rsidR="00A24CBE" w:rsidRPr="00F9661E">
              <w:rPr>
                <w:rStyle w:val="Hipervnculo"/>
                <w:noProof/>
              </w:rPr>
              <w:t>10.2.</w:t>
            </w:r>
            <w:r w:rsidR="00A24CBE">
              <w:rPr>
                <w:rFonts w:asciiTheme="minorHAnsi" w:eastAsiaTheme="minorEastAsia" w:hAnsiTheme="minorHAnsi" w:cstheme="minorBidi"/>
                <w:noProof/>
                <w:sz w:val="22"/>
                <w:szCs w:val="22"/>
                <w:lang w:val="es-ES" w:eastAsia="es-ES"/>
              </w:rPr>
              <w:tab/>
            </w:r>
            <w:r w:rsidR="00A24CBE" w:rsidRPr="00F9661E">
              <w:rPr>
                <w:rStyle w:val="Hipervnculo"/>
                <w:noProof/>
              </w:rPr>
              <w:t>Específicos</w:t>
            </w:r>
            <w:r w:rsidR="00A24CBE">
              <w:rPr>
                <w:noProof/>
                <w:webHidden/>
              </w:rPr>
              <w:tab/>
            </w:r>
            <w:r w:rsidR="00A24CBE">
              <w:rPr>
                <w:noProof/>
                <w:webHidden/>
              </w:rPr>
              <w:fldChar w:fldCharType="begin"/>
            </w:r>
            <w:r w:rsidR="00A24CBE">
              <w:rPr>
                <w:noProof/>
                <w:webHidden/>
              </w:rPr>
              <w:instrText xml:space="preserve"> PAGEREF _Toc459713585 \h </w:instrText>
            </w:r>
            <w:r w:rsidR="00A24CBE">
              <w:rPr>
                <w:noProof/>
                <w:webHidden/>
              </w:rPr>
            </w:r>
            <w:r w:rsidR="00A24CBE">
              <w:rPr>
                <w:noProof/>
                <w:webHidden/>
              </w:rPr>
              <w:fldChar w:fldCharType="separate"/>
            </w:r>
            <w:r w:rsidR="00A24CBE">
              <w:rPr>
                <w:noProof/>
                <w:webHidden/>
              </w:rPr>
              <w:t>8</w:t>
            </w:r>
            <w:r w:rsidR="00A24CBE">
              <w:rPr>
                <w:noProof/>
                <w:webHidden/>
              </w:rPr>
              <w:fldChar w:fldCharType="end"/>
            </w:r>
          </w:hyperlink>
        </w:p>
        <w:p w:rsidR="00A24CBE" w:rsidRDefault="001D3143">
          <w:pPr>
            <w:pStyle w:val="TDC2"/>
            <w:tabs>
              <w:tab w:val="left" w:pos="880"/>
              <w:tab w:val="right" w:leader="dot" w:pos="8828"/>
            </w:tabs>
            <w:rPr>
              <w:rFonts w:asciiTheme="minorHAnsi" w:eastAsiaTheme="minorEastAsia" w:hAnsiTheme="minorHAnsi" w:cstheme="minorBidi"/>
              <w:noProof/>
              <w:sz w:val="22"/>
              <w:szCs w:val="22"/>
              <w:lang w:val="es-ES" w:eastAsia="es-ES"/>
            </w:rPr>
          </w:pPr>
          <w:hyperlink w:anchor="_Toc459713586" w:history="1">
            <w:r w:rsidR="00A24CBE" w:rsidRPr="00F9661E">
              <w:rPr>
                <w:rStyle w:val="Hipervnculo"/>
                <w:noProof/>
              </w:rPr>
              <w:t>11.</w:t>
            </w:r>
            <w:r w:rsidR="00A24CBE">
              <w:rPr>
                <w:rFonts w:asciiTheme="minorHAnsi" w:eastAsiaTheme="minorEastAsia" w:hAnsiTheme="minorHAnsi" w:cstheme="minorBidi"/>
                <w:noProof/>
                <w:sz w:val="22"/>
                <w:szCs w:val="22"/>
                <w:lang w:val="es-ES" w:eastAsia="es-ES"/>
              </w:rPr>
              <w:tab/>
            </w:r>
            <w:r w:rsidR="00A24CBE" w:rsidRPr="00F9661E">
              <w:rPr>
                <w:rStyle w:val="Hipervnculo"/>
                <w:noProof/>
              </w:rPr>
              <w:t>Índice Provisional:</w:t>
            </w:r>
            <w:r w:rsidR="00A24CBE">
              <w:rPr>
                <w:noProof/>
                <w:webHidden/>
              </w:rPr>
              <w:tab/>
            </w:r>
            <w:r w:rsidR="00A24CBE">
              <w:rPr>
                <w:noProof/>
                <w:webHidden/>
              </w:rPr>
              <w:fldChar w:fldCharType="begin"/>
            </w:r>
            <w:r w:rsidR="00A24CBE">
              <w:rPr>
                <w:noProof/>
                <w:webHidden/>
              </w:rPr>
              <w:instrText xml:space="preserve"> PAGEREF _Toc459713586 \h </w:instrText>
            </w:r>
            <w:r w:rsidR="00A24CBE">
              <w:rPr>
                <w:noProof/>
                <w:webHidden/>
              </w:rPr>
            </w:r>
            <w:r w:rsidR="00A24CBE">
              <w:rPr>
                <w:noProof/>
                <w:webHidden/>
              </w:rPr>
              <w:fldChar w:fldCharType="separate"/>
            </w:r>
            <w:r w:rsidR="00A24CBE">
              <w:rPr>
                <w:noProof/>
                <w:webHidden/>
              </w:rPr>
              <w:t>8</w:t>
            </w:r>
            <w:r w:rsidR="00A24CBE">
              <w:rPr>
                <w:noProof/>
                <w:webHidden/>
              </w:rPr>
              <w:fldChar w:fldCharType="end"/>
            </w:r>
          </w:hyperlink>
        </w:p>
        <w:p w:rsidR="00A24CBE" w:rsidRDefault="001D3143">
          <w:pPr>
            <w:pStyle w:val="TDC3"/>
            <w:tabs>
              <w:tab w:val="left" w:pos="1320"/>
              <w:tab w:val="right" w:leader="dot" w:pos="8828"/>
            </w:tabs>
            <w:rPr>
              <w:rFonts w:asciiTheme="minorHAnsi" w:eastAsiaTheme="minorEastAsia" w:hAnsiTheme="minorHAnsi" w:cstheme="minorBidi"/>
              <w:noProof/>
              <w:sz w:val="22"/>
              <w:szCs w:val="22"/>
              <w:lang w:val="es-ES" w:eastAsia="es-ES"/>
            </w:rPr>
          </w:pPr>
          <w:hyperlink w:anchor="_Toc459713587" w:history="1">
            <w:r w:rsidR="00A24CBE" w:rsidRPr="00F9661E">
              <w:rPr>
                <w:rStyle w:val="Hipervnculo"/>
                <w:noProof/>
              </w:rPr>
              <w:t>11.1.</w:t>
            </w:r>
            <w:r w:rsidR="00A24CBE">
              <w:rPr>
                <w:rFonts w:asciiTheme="minorHAnsi" w:eastAsiaTheme="minorEastAsia" w:hAnsiTheme="minorHAnsi" w:cstheme="minorBidi"/>
                <w:noProof/>
                <w:sz w:val="22"/>
                <w:szCs w:val="22"/>
                <w:lang w:val="es-ES" w:eastAsia="es-ES"/>
              </w:rPr>
              <w:tab/>
            </w:r>
            <w:r w:rsidR="00A24CBE" w:rsidRPr="00F9661E">
              <w:rPr>
                <w:rStyle w:val="Hipervnculo"/>
                <w:noProof/>
              </w:rPr>
              <w:t>Alcance de la Investigación a realizar:</w:t>
            </w:r>
            <w:r w:rsidR="00A24CBE">
              <w:rPr>
                <w:noProof/>
                <w:webHidden/>
              </w:rPr>
              <w:tab/>
            </w:r>
            <w:r w:rsidR="00A24CBE">
              <w:rPr>
                <w:noProof/>
                <w:webHidden/>
              </w:rPr>
              <w:fldChar w:fldCharType="begin"/>
            </w:r>
            <w:r w:rsidR="00A24CBE">
              <w:rPr>
                <w:noProof/>
                <w:webHidden/>
              </w:rPr>
              <w:instrText xml:space="preserve"> PAGEREF _Toc459713587 \h </w:instrText>
            </w:r>
            <w:r w:rsidR="00A24CBE">
              <w:rPr>
                <w:noProof/>
                <w:webHidden/>
              </w:rPr>
            </w:r>
            <w:r w:rsidR="00A24CBE">
              <w:rPr>
                <w:noProof/>
                <w:webHidden/>
              </w:rPr>
              <w:fldChar w:fldCharType="separate"/>
            </w:r>
            <w:r w:rsidR="00A24CBE">
              <w:rPr>
                <w:noProof/>
                <w:webHidden/>
              </w:rPr>
              <w:t>13</w:t>
            </w:r>
            <w:r w:rsidR="00A24CBE">
              <w:rPr>
                <w:noProof/>
                <w:webHidden/>
              </w:rPr>
              <w:fldChar w:fldCharType="end"/>
            </w:r>
          </w:hyperlink>
        </w:p>
        <w:p w:rsidR="00A24CBE" w:rsidRDefault="001D3143">
          <w:pPr>
            <w:pStyle w:val="TDC2"/>
            <w:tabs>
              <w:tab w:val="left" w:pos="880"/>
              <w:tab w:val="right" w:leader="dot" w:pos="8828"/>
            </w:tabs>
            <w:rPr>
              <w:rFonts w:asciiTheme="minorHAnsi" w:eastAsiaTheme="minorEastAsia" w:hAnsiTheme="minorHAnsi" w:cstheme="minorBidi"/>
              <w:noProof/>
              <w:sz w:val="22"/>
              <w:szCs w:val="22"/>
              <w:lang w:val="es-ES" w:eastAsia="es-ES"/>
            </w:rPr>
          </w:pPr>
          <w:hyperlink w:anchor="_Toc459713588" w:history="1">
            <w:r w:rsidR="00A24CBE" w:rsidRPr="00F9661E">
              <w:rPr>
                <w:rStyle w:val="Hipervnculo"/>
                <w:noProof/>
              </w:rPr>
              <w:t>12.</w:t>
            </w:r>
            <w:r w:rsidR="00A24CBE">
              <w:rPr>
                <w:rFonts w:asciiTheme="minorHAnsi" w:eastAsiaTheme="minorEastAsia" w:hAnsiTheme="minorHAnsi" w:cstheme="minorBidi"/>
                <w:noProof/>
                <w:sz w:val="22"/>
                <w:szCs w:val="22"/>
                <w:lang w:val="es-ES" w:eastAsia="es-ES"/>
              </w:rPr>
              <w:tab/>
            </w:r>
            <w:r w:rsidR="00A24CBE" w:rsidRPr="00F9661E">
              <w:rPr>
                <w:rStyle w:val="Hipervnculo"/>
                <w:noProof/>
              </w:rPr>
              <w:t>Cronograma Tentativo</w:t>
            </w:r>
            <w:r w:rsidR="00A24CBE">
              <w:rPr>
                <w:noProof/>
                <w:webHidden/>
              </w:rPr>
              <w:tab/>
            </w:r>
            <w:r w:rsidR="00A24CBE">
              <w:rPr>
                <w:noProof/>
                <w:webHidden/>
              </w:rPr>
              <w:fldChar w:fldCharType="begin"/>
            </w:r>
            <w:r w:rsidR="00A24CBE">
              <w:rPr>
                <w:noProof/>
                <w:webHidden/>
              </w:rPr>
              <w:instrText xml:space="preserve"> PAGEREF _Toc459713588 \h </w:instrText>
            </w:r>
            <w:r w:rsidR="00A24CBE">
              <w:rPr>
                <w:noProof/>
                <w:webHidden/>
              </w:rPr>
            </w:r>
            <w:r w:rsidR="00A24CBE">
              <w:rPr>
                <w:noProof/>
                <w:webHidden/>
              </w:rPr>
              <w:fldChar w:fldCharType="separate"/>
            </w:r>
            <w:r w:rsidR="00A24CBE">
              <w:rPr>
                <w:noProof/>
                <w:webHidden/>
              </w:rPr>
              <w:t>14</w:t>
            </w:r>
            <w:r w:rsidR="00A24CBE">
              <w:rPr>
                <w:noProof/>
                <w:webHidden/>
              </w:rPr>
              <w:fldChar w:fldCharType="end"/>
            </w:r>
          </w:hyperlink>
        </w:p>
        <w:p w:rsidR="00A24CBE" w:rsidRDefault="001D3143">
          <w:pPr>
            <w:pStyle w:val="TDC2"/>
            <w:tabs>
              <w:tab w:val="left" w:pos="880"/>
              <w:tab w:val="right" w:leader="dot" w:pos="8828"/>
            </w:tabs>
            <w:rPr>
              <w:rFonts w:asciiTheme="minorHAnsi" w:eastAsiaTheme="minorEastAsia" w:hAnsiTheme="minorHAnsi" w:cstheme="minorBidi"/>
              <w:noProof/>
              <w:sz w:val="22"/>
              <w:szCs w:val="22"/>
              <w:lang w:val="es-ES" w:eastAsia="es-ES"/>
            </w:rPr>
          </w:pPr>
          <w:hyperlink w:anchor="_Toc459713589" w:history="1">
            <w:r w:rsidR="00A24CBE" w:rsidRPr="00F9661E">
              <w:rPr>
                <w:rStyle w:val="Hipervnculo"/>
                <w:noProof/>
              </w:rPr>
              <w:t>13.</w:t>
            </w:r>
            <w:r w:rsidR="00A24CBE">
              <w:rPr>
                <w:rFonts w:asciiTheme="minorHAnsi" w:eastAsiaTheme="minorEastAsia" w:hAnsiTheme="minorHAnsi" w:cstheme="minorBidi"/>
                <w:noProof/>
                <w:sz w:val="22"/>
                <w:szCs w:val="22"/>
                <w:lang w:val="es-ES" w:eastAsia="es-ES"/>
              </w:rPr>
              <w:tab/>
            </w:r>
            <w:r w:rsidR="00A24CBE" w:rsidRPr="00F9661E">
              <w:rPr>
                <w:rStyle w:val="Hipervnculo"/>
                <w:noProof/>
              </w:rPr>
              <w:t>Bibliografía</w:t>
            </w:r>
            <w:r w:rsidR="00A24CBE">
              <w:rPr>
                <w:noProof/>
                <w:webHidden/>
              </w:rPr>
              <w:tab/>
            </w:r>
            <w:r w:rsidR="00A24CBE">
              <w:rPr>
                <w:noProof/>
                <w:webHidden/>
              </w:rPr>
              <w:fldChar w:fldCharType="begin"/>
            </w:r>
            <w:r w:rsidR="00A24CBE">
              <w:rPr>
                <w:noProof/>
                <w:webHidden/>
              </w:rPr>
              <w:instrText xml:space="preserve"> PAGEREF _Toc459713589 \h </w:instrText>
            </w:r>
            <w:r w:rsidR="00A24CBE">
              <w:rPr>
                <w:noProof/>
                <w:webHidden/>
              </w:rPr>
            </w:r>
            <w:r w:rsidR="00A24CBE">
              <w:rPr>
                <w:noProof/>
                <w:webHidden/>
              </w:rPr>
              <w:fldChar w:fldCharType="separate"/>
            </w:r>
            <w:r w:rsidR="00A24CBE">
              <w:rPr>
                <w:noProof/>
                <w:webHidden/>
              </w:rPr>
              <w:t>15</w:t>
            </w:r>
            <w:r w:rsidR="00A24CBE">
              <w:rPr>
                <w:noProof/>
                <w:webHidden/>
              </w:rPr>
              <w:fldChar w:fldCharType="end"/>
            </w:r>
          </w:hyperlink>
        </w:p>
        <w:p w:rsidR="00B23858" w:rsidRPr="00F36BFE" w:rsidRDefault="00680978" w:rsidP="00F36BFE">
          <w:pPr>
            <w:rPr>
              <w:lang w:val="es-ES"/>
            </w:rPr>
            <w:sectPr w:rsidR="00B23858" w:rsidRPr="00F36BFE" w:rsidSect="00F05847">
              <w:headerReference w:type="default" r:id="rId9"/>
              <w:pgSz w:w="12240" w:h="15840" w:code="1"/>
              <w:pgMar w:top="1417" w:right="1701" w:bottom="1417" w:left="1701" w:header="708" w:footer="708" w:gutter="0"/>
              <w:pgNumType w:start="1"/>
              <w:cols w:space="708"/>
              <w:docGrid w:linePitch="360"/>
            </w:sectPr>
          </w:pPr>
          <w:r>
            <w:rPr>
              <w:lang w:val="es-ES"/>
            </w:rPr>
            <w:lastRenderedPageBreak/>
            <w:fldChar w:fldCharType="end"/>
          </w:r>
        </w:p>
      </w:sdtContent>
    </w:sdt>
    <w:p w:rsidR="009806F1" w:rsidRDefault="009806F1" w:rsidP="003033AB">
      <w:pPr>
        <w:pStyle w:val="Ttulo2"/>
      </w:pPr>
      <w:bookmarkStart w:id="0" w:name="_Toc459713566"/>
      <w:r>
        <w:lastRenderedPageBreak/>
        <w:t>Introducción</w:t>
      </w:r>
      <w:bookmarkEnd w:id="0"/>
    </w:p>
    <w:p w:rsidR="009806F1" w:rsidRDefault="008073CE" w:rsidP="00190FD5">
      <w:r>
        <w:tab/>
      </w:r>
      <w:r w:rsidR="00F81D85">
        <w:t>A lo largo del tiempo</w:t>
      </w:r>
      <w:r>
        <w:t xml:space="preserve"> los sistemas creados anteriormente cuando la tecnología era novedad y no una necesidad, fueron perdurando a pesar del desgaste de los </w:t>
      </w:r>
      <w:r w:rsidR="000B108E">
        <w:t>años, aunque</w:t>
      </w:r>
      <w:r w:rsidR="0046335F">
        <w:t xml:space="preserve"> la tecnología fue desarrollándose hasta el punto en que se ha vuelto necesario actualizar estos antiguos sistemas para posicionarlos en el mercado actual, lo</w:t>
      </w:r>
      <w:r w:rsidR="00190FD5">
        <w:t xml:space="preserve"> que </w:t>
      </w:r>
      <w:r w:rsidR="000B108E">
        <w:t>llevo a</w:t>
      </w:r>
      <w:r w:rsidR="00190FD5">
        <w:t xml:space="preserve"> observar esta situación </w:t>
      </w:r>
      <w:r w:rsidR="000B108E">
        <w:t>más</w:t>
      </w:r>
      <w:r w:rsidR="00190FD5">
        <w:t xml:space="preserve"> a </w:t>
      </w:r>
      <w:r w:rsidR="000B108E">
        <w:t>detalle</w:t>
      </w:r>
      <w:r w:rsidR="00F81D85">
        <w:t xml:space="preserve"> en </w:t>
      </w:r>
      <w:r w:rsidR="007E6891">
        <w:t>un</w:t>
      </w:r>
      <w:r w:rsidR="0046335F">
        <w:t xml:space="preserve"> bufete</w:t>
      </w:r>
      <w:r w:rsidR="007E6891">
        <w:t xml:space="preserve"> Jurídico, ya que posee</w:t>
      </w:r>
      <w:r w:rsidR="00190FD5">
        <w:t xml:space="preserve"> controles manuales que actualmente no se da a vasto con las solicitudes de la </w:t>
      </w:r>
      <w:r w:rsidR="000B108E">
        <w:t>actualidad</w:t>
      </w:r>
      <w:r w:rsidR="000B108E" w:rsidRPr="5ECF16F0">
        <w:t>;</w:t>
      </w:r>
      <w:bookmarkStart w:id="1" w:name="_GoBack"/>
      <w:bookmarkEnd w:id="1"/>
      <w:r w:rsidR="000B108E">
        <w:t xml:space="preserve"> pues</w:t>
      </w:r>
      <w:r w:rsidR="00815022" w:rsidRPr="5ECF16F0">
        <w:t>,</w:t>
      </w:r>
      <w:r w:rsidR="00815022">
        <w:t xml:space="preserve"> si bien funciona correctamente es necesaria agilizarla velocidad de respuesta en consultas básicas, llevando a idea</w:t>
      </w:r>
      <w:r w:rsidR="007E6891">
        <w:t>r</w:t>
      </w:r>
      <w:r w:rsidR="00815022">
        <w:t xml:space="preserve"> un proyecto capaz de dar solució</w:t>
      </w:r>
      <w:r w:rsidR="00815022" w:rsidRPr="00F81D85">
        <w:t>n a esta necesidad, mediante las tecnologías de open source</w:t>
      </w:r>
      <w:r w:rsidR="007E6891" w:rsidRPr="00F81D85">
        <w:t xml:space="preserve">, que le </w:t>
      </w:r>
      <w:r w:rsidR="000B108E" w:rsidRPr="00F81D85">
        <w:t>beneficiar</w:t>
      </w:r>
      <w:r w:rsidR="00F81D85" w:rsidRPr="00F81D85">
        <w:t>á</w:t>
      </w:r>
      <w:r w:rsidR="000B108E" w:rsidRPr="00F81D85">
        <w:t>n</w:t>
      </w:r>
      <w:r w:rsidR="000B108E">
        <w:t xml:space="preserve"> de</w:t>
      </w:r>
      <w:r w:rsidR="007E6891">
        <w:t xml:space="preserve"> igual forma que las tecnologías de código privativo, </w:t>
      </w:r>
      <w:r w:rsidR="000B108E">
        <w:t>pero sin</w:t>
      </w:r>
      <w:r w:rsidR="00815022">
        <w:t xml:space="preserve"> impli</w:t>
      </w:r>
      <w:r w:rsidR="007E6891">
        <w:t>car al bufete en</w:t>
      </w:r>
      <w:r w:rsidR="00815022">
        <w:t xml:space="preserve"> un costo excesivo para </w:t>
      </w:r>
      <w:r w:rsidR="007E6891">
        <w:t>dar el salto a la actualización de su sistema</w:t>
      </w:r>
      <w:r w:rsidR="00815022">
        <w:t xml:space="preserve">, dentro de los sistemas jurídicos actuales que podemos mencionar son: bufetes de abogados, notarios y bufete </w:t>
      </w:r>
      <w:r w:rsidR="000B108E">
        <w:t>popular.</w:t>
      </w:r>
      <w:r w:rsidR="000B108E" w:rsidRPr="5ECF16F0">
        <w:t xml:space="preserve"> A</w:t>
      </w:r>
      <w:r w:rsidR="007E6891" w:rsidRPr="5ECF16F0">
        <w:t xml:space="preserve"> quienes se pretende alcanzar b</w:t>
      </w:r>
      <w:r w:rsidR="0043366B">
        <w:t>rindándoles</w:t>
      </w:r>
      <w:r w:rsidR="007E6891">
        <w:t xml:space="preserve"> una aplicación que les ayude con la gestión de clientes, expedientes y eventos programados </w:t>
      </w:r>
      <w:r w:rsidR="0043366B">
        <w:t>vinculados entre sí.</w:t>
      </w:r>
    </w:p>
    <w:p w:rsidR="00815022" w:rsidRDefault="00815022" w:rsidP="00190FD5"/>
    <w:p w:rsidR="00190FD5" w:rsidRDefault="514B907F" w:rsidP="00190FD5">
      <w:r>
        <w:t>Para planear una solución eficaz y eficiente es necesario que el software a desarrollar cumpla como sistema informático y a su vez cumpla en los aspectos requeridos por un bufete ya que la finalidad es darle un impulso hacia la utilización de las nuevas tecnologías, pues es inminente la inmersión en ella. Según varios medios de comunicación hablan de estudios que "para el 2017 la mitad del mundo estará conectado en línea"</w:t>
      </w:r>
      <w:r w:rsidR="00815022" w:rsidRPr="514B907F">
        <w:rPr>
          <w:rStyle w:val="Refdenotaalpie"/>
        </w:rPr>
        <w:footnoteReference w:id="1"/>
      </w:r>
      <w:r w:rsidR="004B6B92">
        <w:t>, ya</w:t>
      </w:r>
      <w:r>
        <w:t xml:space="preserve"> que las nuevas tendencias de la población van hacia </w:t>
      </w:r>
      <w:r w:rsidR="000B108E">
        <w:t>la maximización</w:t>
      </w:r>
      <w:r>
        <w:t xml:space="preserve"> del uso de dispositivos móviles creando la necesidad de alimentar </w:t>
      </w:r>
      <w:r>
        <w:lastRenderedPageBreak/>
        <w:t>estos dispositivos con información resumida y concisa, pero sin dejar de lado la posibilidad de acceder al contenido completo de la información que requieran</w:t>
      </w:r>
    </w:p>
    <w:p w:rsidR="009806F1" w:rsidRDefault="009806F1" w:rsidP="00190FD5">
      <w:pPr>
        <w:jc w:val="left"/>
        <w:rPr>
          <w:b/>
          <w:sz w:val="28"/>
          <w:u w:val="single"/>
        </w:rPr>
      </w:pPr>
    </w:p>
    <w:p w:rsidR="00D83F34" w:rsidRPr="00FC758D" w:rsidRDefault="00847721" w:rsidP="003033AB">
      <w:pPr>
        <w:pStyle w:val="Ttulo2"/>
      </w:pPr>
      <w:bookmarkStart w:id="2" w:name="_Toc459713567"/>
      <w:r w:rsidRPr="003033AB">
        <w:t>Antecedente</w:t>
      </w:r>
      <w:r w:rsidRPr="00FC758D">
        <w:t xml:space="preserve"> del Tema</w:t>
      </w:r>
      <w:bookmarkEnd w:id="2"/>
    </w:p>
    <w:p w:rsidR="00847721" w:rsidRDefault="001E34B8" w:rsidP="00FC758D">
      <w:r>
        <w:tab/>
      </w:r>
      <w:r w:rsidR="00847721" w:rsidRPr="00847721">
        <w:t>Los bufetes jurídicos se rigen bajo las mismas leyes formando un sistema de información abstracto el cual se ha ido manejado</w:t>
      </w:r>
      <w:r>
        <w:t xml:space="preserve">, </w:t>
      </w:r>
      <w:r w:rsidR="00847721" w:rsidRPr="00847721">
        <w:t xml:space="preserve"> en cada bufete</w:t>
      </w:r>
      <w:r>
        <w:t xml:space="preserve"> de Abogados y Notarios</w:t>
      </w:r>
      <w:r w:rsidR="004B173C">
        <w:t xml:space="preserve"> y el Bufete Popular de la Universidad Mariano </w:t>
      </w:r>
      <w:r w:rsidR="00B51E28">
        <w:t>Gálvez</w:t>
      </w:r>
      <w:r>
        <w:t>;</w:t>
      </w:r>
      <w:r w:rsidR="00847721" w:rsidRPr="00847721">
        <w:t xml:space="preserve"> no ha vari</w:t>
      </w:r>
      <w:r>
        <w:t xml:space="preserve">ado a lo largo de los años; </w:t>
      </w:r>
      <w:r w:rsidR="00B05AFE">
        <w:t>c</w:t>
      </w:r>
      <w:r>
        <w:t xml:space="preserve">omo consecuencia que estos </w:t>
      </w:r>
      <w:r w:rsidR="000B108E">
        <w:t>profesionales son</w:t>
      </w:r>
      <w:r>
        <w:t xml:space="preserve"> formados, </w:t>
      </w:r>
      <w:r w:rsidR="000B108E">
        <w:t>sin necesidad</w:t>
      </w:r>
      <w:r>
        <w:t xml:space="preserve"> de utilizar ciencias de la </w:t>
      </w:r>
      <w:r w:rsidR="001365B2">
        <w:t>computación</w:t>
      </w:r>
      <w:r>
        <w:t>; lo que provoca un carencia en</w:t>
      </w:r>
      <w:r w:rsidR="001365B2">
        <w:t xml:space="preserve"> la </w:t>
      </w:r>
      <w:r w:rsidR="006E7CA9">
        <w:t>creación</w:t>
      </w:r>
      <w:r w:rsidR="001365B2">
        <w:t xml:space="preserve"> de herramientas informáticas</w:t>
      </w:r>
      <w:r>
        <w:t xml:space="preserve">, que si bien es cierto apoyarían en el ordenamiento y facilitación de la información los intentos que se han realizado han sido desplazados como </w:t>
      </w:r>
      <w:r w:rsidR="00F81D85" w:rsidRPr="00F81D85">
        <w:t>ú</w:t>
      </w:r>
      <w:r w:rsidRPr="00F81D85">
        <w:t>ltima</w:t>
      </w:r>
      <w:r>
        <w:t xml:space="preserve"> prioridad y dejando de darle </w:t>
      </w:r>
      <w:r w:rsidR="000B108E">
        <w:t>continuidad del</w:t>
      </w:r>
      <w:r>
        <w:t xml:space="preserve"> uso volviéndose inservibles y obsoletas. </w:t>
      </w:r>
      <w:r w:rsidR="00F81D85">
        <w:t>Recurriendo</w:t>
      </w:r>
      <w:r>
        <w:t xml:space="preserve"> a los métodos que por años se ha realizado,  a través de archivamiento manual</w:t>
      </w:r>
      <w:r w:rsidR="006E7CA9">
        <w:t>.</w:t>
      </w:r>
    </w:p>
    <w:p w:rsidR="006E7CA9" w:rsidRDefault="1DA568B4" w:rsidP="00FC758D">
      <w:r>
        <w:t xml:space="preserve">Si bien, utilizan los equipos de </w:t>
      </w:r>
      <w:r w:rsidR="00F81D85">
        <w:t>cómputo</w:t>
      </w:r>
      <w:r>
        <w:t xml:space="preserve"> y quienes apoyan en sus labores intentan llevar un control en hojas de cálculo, incluso controles manuales que son poco eficientes; al momento de realizar búsquedas o informes respectos o procesos judiciales creados recientemente; incrementando todas sus carencias, si las consultas son de procesos antiguos; encontrando la necesidad de realizar una</w:t>
      </w:r>
      <w:r w:rsidR="000B108E">
        <w:t xml:space="preserve"> re-i</w:t>
      </w:r>
      <w:r>
        <w:t>ngeniería en  el proceso del control de clientes y procesos para darle una solución informática.</w:t>
      </w:r>
    </w:p>
    <w:p w:rsidR="00911BF0" w:rsidRDefault="1DA568B4" w:rsidP="00FC758D">
      <w:r>
        <w:t>Los usuarios, han tratad</w:t>
      </w:r>
      <w:r w:rsidRPr="00F81D85">
        <w:t xml:space="preserve">o de crear mecanismos que son </w:t>
      </w:r>
      <w:r w:rsidR="00F81D85" w:rsidRPr="00F81D85">
        <w:t xml:space="preserve">parcialmente </w:t>
      </w:r>
      <w:r w:rsidRPr="00F81D85">
        <w:t>ineficientes y totalmente ineficaces</w:t>
      </w:r>
      <w:r w:rsidR="00F81D85">
        <w:t xml:space="preserve"> en su cometido</w:t>
      </w:r>
      <w:r w:rsidRPr="00F81D85">
        <w:t>,</w:t>
      </w:r>
      <w:r>
        <w:t xml:space="preserve"> porque no se ha contado con el </w:t>
      </w:r>
      <w:r w:rsidR="000B108E">
        <w:t>apoyo de</w:t>
      </w:r>
      <w:r>
        <w:t xml:space="preserve"> un profesional capaz de crear un sistema con los conocimientos para solventar sus requerimientos de manera </w:t>
      </w:r>
      <w:r w:rsidR="000B108E">
        <w:t>precisa. Los</w:t>
      </w:r>
      <w:r>
        <w:t xml:space="preserve"> controles anteriores solo son esfuerzos que acaban por no tener trascendencia y ser </w:t>
      </w:r>
      <w:r w:rsidRPr="00F81D85">
        <w:t xml:space="preserve">abandonados al poco tiempo por </w:t>
      </w:r>
      <w:r w:rsidR="000B108E" w:rsidRPr="00F81D85">
        <w:t>los mismos usuarios</w:t>
      </w:r>
      <w:r w:rsidRPr="00F81D85">
        <w:t xml:space="preserve"> al no ofrecer la ayuda que se necesita y</w:t>
      </w:r>
      <w:r>
        <w:t xml:space="preserve"> termina perdiéndose mucha información de gran importancia.</w:t>
      </w:r>
    </w:p>
    <w:p w:rsidR="00415CE1" w:rsidRDefault="1DA568B4" w:rsidP="00FC758D">
      <w:r>
        <w:lastRenderedPageBreak/>
        <w:t xml:space="preserve">A pesar que en  la web </w:t>
      </w:r>
      <w:r w:rsidR="000B108E">
        <w:t>extranjeras es</w:t>
      </w:r>
      <w:r>
        <w:t xml:space="preserve"> posible encontrar herramientas al alcance de cualquiera </w:t>
      </w:r>
      <w:r w:rsidR="000B108E">
        <w:t>usuario para</w:t>
      </w:r>
      <w:r>
        <w:t xml:space="preserve"> el control de clientes y expedientes;  terminan siendo poco adecuadas, ya que el léxico jurídico y módulos de estos </w:t>
      </w:r>
      <w:r w:rsidR="000B108E">
        <w:t>sistemas no</w:t>
      </w:r>
      <w:r>
        <w:t xml:space="preserve"> son adecuados a la legislación guatemalteca; siendo </w:t>
      </w:r>
      <w:r w:rsidR="00B23858">
        <w:t>más</w:t>
      </w:r>
      <w:r w:rsidR="000B108E">
        <w:t xml:space="preserve"> grande</w:t>
      </w:r>
      <w:r>
        <w:t xml:space="preserve"> el esfuerzo </w:t>
      </w:r>
      <w:r w:rsidR="000B108E">
        <w:t>de querer</w:t>
      </w:r>
      <w:r>
        <w:t xml:space="preserve"> adecuarlo que realizar un sistema totalmente realizado de acuerdo a </w:t>
      </w:r>
      <w:r w:rsidR="00B05AFE">
        <w:t>los requerimientos nacionales; s</w:t>
      </w:r>
      <w:r>
        <w:t xml:space="preserve">in </w:t>
      </w:r>
      <w:r w:rsidR="000B108E">
        <w:t>embargo estas</w:t>
      </w:r>
      <w:r>
        <w:t xml:space="preserve"> webs ofrecen cierto nivel de parametrización,</w:t>
      </w:r>
      <w:r w:rsidR="000B108E">
        <w:t xml:space="preserve"> </w:t>
      </w:r>
      <w:r>
        <w:t xml:space="preserve">que aun así no son suficientes para ser lo adecuado y hay </w:t>
      </w:r>
      <w:r w:rsidR="00B23858">
        <w:t>más</w:t>
      </w:r>
      <w:r>
        <w:t xml:space="preserve"> limitaciones en cuanto a</w:t>
      </w:r>
      <w:r w:rsidR="000B108E">
        <w:t xml:space="preserve"> </w:t>
      </w:r>
      <w:r>
        <w:t>los diferentes precios que ofrecen y el soporte que brindan, ya que pueden ser desde herramientas gratis hasta muy costosas, con soporte poco o nulo y a su</w:t>
      </w:r>
      <w:r w:rsidR="000B108E">
        <w:t xml:space="preserve"> </w:t>
      </w:r>
      <w:r>
        <w:t xml:space="preserve">favor podemos </w:t>
      </w:r>
      <w:r w:rsidR="000B108E">
        <w:t>decir que</w:t>
      </w:r>
      <w:r>
        <w:t xml:space="preserve"> posee alojamiento en la nube pero</w:t>
      </w:r>
      <w:r w:rsidR="000B108E">
        <w:t xml:space="preserve"> </w:t>
      </w:r>
      <w:r>
        <w:t>conlleva un alto precio, y no está en el enfoque que desean los usuarios.</w:t>
      </w:r>
    </w:p>
    <w:p w:rsidR="00160EEB" w:rsidRDefault="00160EEB" w:rsidP="00FC758D"/>
    <w:p w:rsidR="00CB3AAB" w:rsidRPr="00680978" w:rsidRDefault="00911BF0" w:rsidP="00680978">
      <w:pPr>
        <w:pStyle w:val="Ttulo3"/>
      </w:pPr>
      <w:bookmarkStart w:id="3" w:name="_Toc459713568"/>
      <w:r w:rsidRPr="00680978">
        <w:t>Supuestos y Expectativas del Tema</w:t>
      </w:r>
      <w:r w:rsidR="001E15F5" w:rsidRPr="00680978">
        <w:t>.</w:t>
      </w:r>
      <w:bookmarkEnd w:id="3"/>
    </w:p>
    <w:p w:rsidR="00774D1D" w:rsidRDefault="1DA568B4" w:rsidP="006D0A95">
      <w:pPr>
        <w:ind w:firstLine="708"/>
      </w:pPr>
      <w:r>
        <w:t xml:space="preserve">Actualmente los bufetes profesionales y el Bufete Popular de la Universidad Mariano Gálvez de Guatemala; poseen un control muy débil en cuanto a la eficiencia; </w:t>
      </w:r>
      <w:r w:rsidR="000B108E">
        <w:t>convirtiéndola</w:t>
      </w:r>
      <w:r>
        <w:t xml:space="preserve"> una herramienta sin ningún control y  anticuada.</w:t>
      </w:r>
    </w:p>
    <w:p w:rsidR="00CB4D42" w:rsidRDefault="1DA568B4" w:rsidP="00FC758D">
      <w:r>
        <w:t xml:space="preserve">Teniendo una gran necesidad de elaborar un sistema amoldado a los requerimientos de la legislación nacional de Guatemala y los usuarios, con capacidad para gestionar los clientes y la información de cada nuevo proceso que se </w:t>
      </w:r>
      <w:r w:rsidR="00B05AFE">
        <w:t>lleva en el despacho jurídico; a</w:t>
      </w:r>
      <w:r>
        <w:t xml:space="preserve"> fin de lograr que el control de esta información,  permita generar estadísticas para la ayuda de toma de decisiones, tener acceso a su propia cartera de clientes;  conocer mejor su ambiente;  y si uno de los clientes requiriere  información mucho tiempo después, no sea necesario buscar en todos los documentos físicos,  si no buscarlo en el sistema informático,  que  le  brindaría la información sobre el proceso y en un futuro la aplicación podría ser capaz de implementar un sistema de archivos digitales y poder visualizarlos con facilidad de  manera restringida y  por ultimo llegando al internet para que a los clientes se les </w:t>
      </w:r>
      <w:r w:rsidR="00F81D85">
        <w:t>dé</w:t>
      </w:r>
      <w:r>
        <w:t xml:space="preserve">  información necesaria en cualquier parte que lo requieran.</w:t>
      </w:r>
    </w:p>
    <w:p w:rsidR="002D134C" w:rsidRDefault="1DA568B4" w:rsidP="00FC758D">
      <w:r>
        <w:lastRenderedPageBreak/>
        <w:t xml:space="preserve">Al ser un proyecto informático se utilizan herramientas en las que se programará cada uno de los componentes que poseerá el </w:t>
      </w:r>
      <w:r w:rsidR="000B108E">
        <w:t>sistema, de</w:t>
      </w:r>
      <w:r>
        <w:t xml:space="preserve"> las cuales se utilizarán:</w:t>
      </w:r>
    </w:p>
    <w:p w:rsidR="003033AB" w:rsidRPr="003033AB" w:rsidRDefault="002D134C" w:rsidP="00680978">
      <w:pPr>
        <w:pStyle w:val="Ttulo4"/>
        <w:rPr>
          <w:rStyle w:val="Ttulo2Car"/>
          <w:b/>
          <w:sz w:val="24"/>
        </w:rPr>
      </w:pPr>
      <w:bookmarkStart w:id="4" w:name="_Toc459713569"/>
      <w:r w:rsidRPr="003033AB">
        <w:rPr>
          <w:rStyle w:val="Ttulo2Car"/>
          <w:b/>
          <w:sz w:val="24"/>
        </w:rPr>
        <w:t xml:space="preserve">El </w:t>
      </w:r>
      <w:r w:rsidRPr="00680978">
        <w:rPr>
          <w:rStyle w:val="Ttulo2Car"/>
          <w:b/>
          <w:sz w:val="24"/>
        </w:rPr>
        <w:t>servidor</w:t>
      </w:r>
      <w:r w:rsidRPr="003033AB">
        <w:rPr>
          <w:rStyle w:val="Ttulo2Car"/>
          <w:b/>
          <w:sz w:val="24"/>
        </w:rPr>
        <w:t xml:space="preserve"> HTTP Apache</w:t>
      </w:r>
      <w:bookmarkEnd w:id="4"/>
    </w:p>
    <w:p w:rsidR="002D4191" w:rsidRDefault="002D134C" w:rsidP="00A24CBE">
      <w:pPr>
        <w:pStyle w:val="Prrafodelista"/>
        <w:spacing w:after="0"/>
      </w:pPr>
      <w:r w:rsidRPr="002D134C">
        <w:t xml:space="preserve"> </w:t>
      </w:r>
      <w:r w:rsidR="003033AB">
        <w:t>E</w:t>
      </w:r>
      <w:r w:rsidRPr="002D134C">
        <w:t xml:space="preserve">s un servidor web HTTP de código abierto, para plataformas Unix (BSD, GNU/Linux, etc.), Microsoft Windows, Macintosh y otras, que implementa el protocolo HTTP/1.12 y la noción de sitio virtual. </w:t>
      </w:r>
      <w:r>
        <w:rPr>
          <w:rStyle w:val="Refdenotaalpie"/>
        </w:rPr>
        <w:footnoteReference w:id="2"/>
      </w:r>
    </w:p>
    <w:p w:rsidR="003033AB" w:rsidRPr="003033AB" w:rsidRDefault="002D134C" w:rsidP="00680978">
      <w:pPr>
        <w:pStyle w:val="Ttulo4"/>
      </w:pPr>
      <w:bookmarkStart w:id="5" w:name="_Toc459713570"/>
      <w:r w:rsidRPr="00680978">
        <w:t>MySQL</w:t>
      </w:r>
      <w:bookmarkEnd w:id="5"/>
    </w:p>
    <w:p w:rsidR="002D4191" w:rsidRDefault="003033AB" w:rsidP="00A24CBE">
      <w:pPr>
        <w:pStyle w:val="Prrafodelista"/>
        <w:spacing w:after="0"/>
      </w:pPr>
      <w:r>
        <w:t>E</w:t>
      </w:r>
      <w:r w:rsidR="002D134C" w:rsidRPr="002D134C">
        <w:t>s un sistema de gestión de bases de datos relacional, multihilo y multiusuario</w:t>
      </w:r>
      <w:r w:rsidR="002D134C">
        <w:t>.</w:t>
      </w:r>
      <w:r w:rsidR="002D134C">
        <w:rPr>
          <w:rStyle w:val="Refdenotaalpie"/>
        </w:rPr>
        <w:footnoteReference w:id="3"/>
      </w:r>
    </w:p>
    <w:p w:rsidR="003033AB" w:rsidRPr="003033AB" w:rsidRDefault="002D134C" w:rsidP="00680978">
      <w:pPr>
        <w:pStyle w:val="Ttulo4"/>
      </w:pPr>
      <w:bookmarkStart w:id="6" w:name="_Toc459713571"/>
      <w:r w:rsidRPr="003033AB">
        <w:t>PHP</w:t>
      </w:r>
      <w:bookmarkEnd w:id="6"/>
    </w:p>
    <w:p w:rsidR="003D0F95" w:rsidRDefault="002D134C" w:rsidP="00680978">
      <w:pPr>
        <w:pStyle w:val="Prrafodelista"/>
        <w:spacing w:after="0"/>
      </w:pPr>
      <w:r w:rsidRPr="002D134C">
        <w:t xml:space="preserve"> </w:t>
      </w:r>
      <w:r w:rsidR="003033AB">
        <w:t>E</w:t>
      </w:r>
      <w:r w:rsidRPr="002D134C">
        <w:t xml:space="preserve">s un lenguaje de programación de uso general de código del lado del servidor originalmente diseñado para el desarrollo web de contenido dinámico. </w:t>
      </w:r>
      <w:r>
        <w:rPr>
          <w:rStyle w:val="Refdenotaalpie"/>
        </w:rPr>
        <w:footnoteReference w:id="4"/>
      </w:r>
    </w:p>
    <w:p w:rsidR="003033AB" w:rsidRPr="003033AB" w:rsidRDefault="003D0F95" w:rsidP="00680978">
      <w:pPr>
        <w:pStyle w:val="Ttulo4"/>
      </w:pPr>
      <w:bookmarkStart w:id="7" w:name="_Toc459713572"/>
      <w:r w:rsidRPr="003033AB">
        <w:t>JavaScript</w:t>
      </w:r>
      <w:bookmarkEnd w:id="7"/>
    </w:p>
    <w:p w:rsidR="003D0F95" w:rsidRDefault="003033AB" w:rsidP="00680978">
      <w:pPr>
        <w:pStyle w:val="Prrafodelista"/>
        <w:spacing w:after="0"/>
      </w:pPr>
      <w:r>
        <w:t>Abreviado comúnmente "JS",</w:t>
      </w:r>
      <w:r w:rsidR="003D0F95" w:rsidRPr="003D0F95">
        <w:t xml:space="preserve"> es un lenguaje de programación interpretado, dialecto del estándar ECMAScript. Se define como orientado a objetos</w:t>
      </w:r>
      <w:del w:id="8" w:author="Luis Garcia" w:date="2016-08-23T11:13:00Z">
        <w:r w:rsidR="003D0F95" w:rsidRPr="003D0F95" w:rsidDel="0049222A">
          <w:delText>,3</w:delText>
        </w:r>
      </w:del>
      <w:ins w:id="9" w:author="Luis Garcia" w:date="2016-08-23T11:13:00Z">
        <w:r w:rsidR="0049222A" w:rsidRPr="003D0F95">
          <w:t>, 3</w:t>
        </w:r>
      </w:ins>
      <w:r w:rsidR="003D0F95" w:rsidRPr="003D0F95">
        <w:t xml:space="preserve"> basado en prototipos, imperativo, débilmente tipado y dinámico. </w:t>
      </w:r>
      <w:r w:rsidR="003D0F95">
        <w:rPr>
          <w:rStyle w:val="Refdenotaalpie"/>
        </w:rPr>
        <w:footnoteReference w:id="5"/>
      </w:r>
    </w:p>
    <w:p w:rsidR="002D4191" w:rsidRDefault="002D4191" w:rsidP="00680978">
      <w:pPr>
        <w:pStyle w:val="Prrafodelista"/>
        <w:spacing w:after="0"/>
      </w:pPr>
    </w:p>
    <w:p w:rsidR="003033AB" w:rsidRDefault="003D0F95" w:rsidP="00680978">
      <w:pPr>
        <w:pStyle w:val="Ttulo4"/>
      </w:pPr>
      <w:bookmarkStart w:id="10" w:name="_Toc459713573"/>
      <w:r w:rsidRPr="514B907F">
        <w:t>Laravel</w:t>
      </w:r>
      <w:bookmarkEnd w:id="10"/>
    </w:p>
    <w:p w:rsidR="005462D3" w:rsidRDefault="003033AB" w:rsidP="00680978">
      <w:pPr>
        <w:pStyle w:val="Prrafodelista"/>
        <w:spacing w:after="0"/>
      </w:pPr>
      <w:r>
        <w:t>E</w:t>
      </w:r>
      <w:r w:rsidR="003D0F95" w:rsidRPr="003D0F95">
        <w:t xml:space="preserve">s un framework de código abierto para desarrollar aplicaciones y servicios web con PHP 5. Su filosofía es desarrollar código PHP de forma elegante y simple, evitando el "código espagueti". Fue creado en 2011 y tiene una gran influencia de frameworks como Ruby onRails, Sinatra y ASP.NET MVC. </w:t>
      </w:r>
      <w:r w:rsidR="003D0F95">
        <w:rPr>
          <w:rStyle w:val="Refdenotaalpie"/>
        </w:rPr>
        <w:footnoteReference w:id="6"/>
      </w:r>
    </w:p>
    <w:p w:rsidR="514B907F" w:rsidRDefault="514B907F">
      <w:r>
        <w:br w:type="page"/>
      </w:r>
    </w:p>
    <w:p w:rsidR="005462D3" w:rsidRDefault="005462D3" w:rsidP="000B74D4">
      <w:pPr>
        <w:pStyle w:val="Ttulo2"/>
      </w:pPr>
      <w:bookmarkStart w:id="11" w:name="_Toc459713574"/>
      <w:r>
        <w:lastRenderedPageBreak/>
        <w:t>Justificación del Tema</w:t>
      </w:r>
      <w:bookmarkEnd w:id="11"/>
    </w:p>
    <w:p w:rsidR="005B6953" w:rsidRDefault="1DA568B4" w:rsidP="006D0A95">
      <w:pPr>
        <w:ind w:firstLine="708"/>
      </w:pPr>
      <w:r>
        <w:t xml:space="preserve">La falta de control de clientes, expedientes, procesos y eventos con fechas importantes, formados respecto a los Procesos Judiciales de cada cliente;  </w:t>
      </w:r>
      <w:r w:rsidRPr="00F81D85">
        <w:t>provoca, realizar consultas manuales y llevar conteos en cada expediente físico; que al final</w:t>
      </w:r>
      <w:r w:rsidR="00F81D85" w:rsidRPr="00F81D85">
        <w:t xml:space="preserve"> </w:t>
      </w:r>
      <w:r w:rsidRPr="00F81D85">
        <w:t>no</w:t>
      </w:r>
      <w:r>
        <w:t xml:space="preserve"> le brindan ninguna ayuda par</w:t>
      </w:r>
      <w:r w:rsidRPr="00F81D85">
        <w:t>a encontrarlos, pues son obligados a buscar entre todo los expedientes sin noción de un lugar probable o aun peor que se buscaría en vano pues ese expediente</w:t>
      </w:r>
      <w:r w:rsidR="00811A39" w:rsidRPr="00F81D85">
        <w:t xml:space="preserve"> </w:t>
      </w:r>
      <w:r w:rsidRPr="00F81D85">
        <w:t xml:space="preserve"> no</w:t>
      </w:r>
      <w:r w:rsidR="00F81D85">
        <w:t xml:space="preserve"> exista</w:t>
      </w:r>
      <w:r>
        <w:t xml:space="preserve"> o se haya traspapelado.</w:t>
      </w:r>
    </w:p>
    <w:p w:rsidR="00A16DC5" w:rsidRDefault="1DA568B4" w:rsidP="00FC758D">
      <w:r>
        <w:t>En la actualidad, es inconcebible que se lleven controles manuales, existiendo las herramientas para crear un control digital capaz de suplir las necesidades de un despacho Jurídico con la legislación nacional y aun mejor con los aspectos requieran las personas que los utilizaran diariamente.</w:t>
      </w:r>
    </w:p>
    <w:p w:rsidR="00A16DC5" w:rsidRDefault="1DA568B4" w:rsidP="00774D1D">
      <w:r>
        <w:t>Siendo de</w:t>
      </w:r>
      <w:r w:rsidR="00F81D85">
        <w:t xml:space="preserve"> muy beneficioso</w:t>
      </w:r>
      <w:r>
        <w:t xml:space="preserve"> para los usuarios que manejen el sistema y para quien sean responsables del despacho y todos los clientes.</w:t>
      </w:r>
    </w:p>
    <w:p w:rsidR="006E35CE" w:rsidRDefault="006E35CE" w:rsidP="00774D1D"/>
    <w:p w:rsidR="00A16DC5" w:rsidRDefault="00A16DC5" w:rsidP="000B74D4">
      <w:pPr>
        <w:pStyle w:val="Ttulo2"/>
      </w:pPr>
      <w:bookmarkStart w:id="12" w:name="_Toc459713575"/>
      <w:r>
        <w:t>Planteamiento del Problema</w:t>
      </w:r>
      <w:bookmarkEnd w:id="12"/>
    </w:p>
    <w:p w:rsidR="007C108A" w:rsidRDefault="1DA568B4" w:rsidP="006D0A95">
      <w:pPr>
        <w:ind w:firstLine="708"/>
      </w:pPr>
      <w:r>
        <w:t>La carencia total o parcial de un control sistémico de los expedientes formados para cada cliente y su proceso judicial; de igual forma con el control de la cartera de clientes que manejan los Abogados y Notarios y el Bufete Popular de la universidad Maria</w:t>
      </w:r>
      <w:r w:rsidR="00B05AFE">
        <w:t>no Gálvez de Guatemala; a</w:t>
      </w:r>
      <w:r>
        <w:t xml:space="preserve">sí como la utilización de herramientas que solo </w:t>
      </w:r>
      <w:r w:rsidR="000B108E">
        <w:t>colocan parches</w:t>
      </w:r>
      <w:r>
        <w:t xml:space="preserve"> sobre los problemas, trae como consecuencia trabajo extra que de momento no les ayuda en nada como en los casos de extravío o </w:t>
      </w:r>
      <w:r w:rsidR="00B51E28">
        <w:t>tras</w:t>
      </w:r>
      <w:r w:rsidR="00B51E28" w:rsidRPr="00B51E28">
        <w:t>papele</w:t>
      </w:r>
      <w:r>
        <w:t xml:space="preserve"> de los mismos, por ser  información de un proceso de varios años atrás; y que pueda ocasionar algún perjuicio tanto para el profesional como para el cliente.</w:t>
      </w:r>
    </w:p>
    <w:p w:rsidR="006E35CE" w:rsidRDefault="006E35CE" w:rsidP="00FC758D"/>
    <w:p w:rsidR="0A7F90F3" w:rsidRDefault="0A7F90F3">
      <w:r>
        <w:br w:type="page"/>
      </w:r>
    </w:p>
    <w:p w:rsidR="007C108A" w:rsidRDefault="007C108A" w:rsidP="003033AB">
      <w:pPr>
        <w:pStyle w:val="Ttulo2"/>
      </w:pPr>
      <w:bookmarkStart w:id="13" w:name="_Toc459713576"/>
      <w:r>
        <w:lastRenderedPageBreak/>
        <w:t>Alcances y Limites</w:t>
      </w:r>
      <w:bookmarkEnd w:id="13"/>
    </w:p>
    <w:p w:rsidR="004A5B15" w:rsidRDefault="1DA568B4" w:rsidP="006D0A95">
      <w:pPr>
        <w:ind w:firstLine="708"/>
      </w:pPr>
      <w:r>
        <w:t>El sistema en su versión terminada, podría ser capaz de manejar un gran volumen de datos respecto a los expedientes, eventos que maneje y la cartera de clientes, brindar  información individual o grupal de cada expediente o cliente de forma inmediata, sin verse en la necesidad de revisar cada uno de los documentos físicos.</w:t>
      </w:r>
      <w:r w:rsidR="000B108E">
        <w:t xml:space="preserve"> </w:t>
      </w:r>
      <w:r>
        <w:t>Llegando a una</w:t>
      </w:r>
      <w:r w:rsidR="000B108E">
        <w:t xml:space="preserve"> </w:t>
      </w:r>
      <w:r>
        <w:t>versión</w:t>
      </w:r>
      <w:r w:rsidR="000B108E">
        <w:t xml:space="preserve"> </w:t>
      </w:r>
      <w:r>
        <w:t>futura</w:t>
      </w:r>
      <w:r w:rsidR="000B108E">
        <w:t xml:space="preserve"> </w:t>
      </w:r>
      <w:r>
        <w:t>capaz de almacenar los documentos escaneados, así como exportar una parte de los datos a un módulo en internet; de la cual los clientes puedan consultar información que no sea necesariamente privada o peli</w:t>
      </w:r>
      <w:r w:rsidR="00B05AFE">
        <w:t>grosa de publicar en internet; a</w:t>
      </w:r>
      <w:r>
        <w:t xml:space="preserve">sí como, el soporte para manejo de estadísticas e información para encargados y alumnos respecto a un expediente de un bufete de abogado notario o bufete popular de la Universidad Mariano </w:t>
      </w:r>
      <w:r w:rsidR="00B51E28">
        <w:t>Gálvez</w:t>
      </w:r>
      <w:r>
        <w:t xml:space="preserve"> de Guatemala.</w:t>
      </w:r>
    </w:p>
    <w:p w:rsidR="00F0388C" w:rsidRDefault="1DA568B4" w:rsidP="00FC758D">
      <w:r>
        <w:t>Limitándose a ser una aplicación web dentro de una red local, ya que la información que maneja en su mayoría es muy delicada como para publicarla totalmente en internet, con lo que se pretende darle una vida útil de 10 o más años dependiendo directamente del uso exhaustivo de la digitalización de datos.</w:t>
      </w:r>
    </w:p>
    <w:p w:rsidR="00F0388C" w:rsidRDefault="00B51E28" w:rsidP="00FC758D">
      <w:r>
        <w:t>Uti</w:t>
      </w:r>
      <w:r w:rsidRPr="00B23858">
        <w:t>lizará</w:t>
      </w:r>
      <w:r w:rsidR="1DA568B4">
        <w:t xml:space="preserve"> software libre para reducir los costos, siendo el manejador de base de datos MySQL, con un servidor Apache, con lenguaje de programación PHP, JavaScript y un framework para PHP denominado Laravel.</w:t>
      </w:r>
    </w:p>
    <w:p w:rsidR="00BA6086" w:rsidRDefault="00BA6086" w:rsidP="003033AB">
      <w:pPr>
        <w:pStyle w:val="Ttulo2"/>
      </w:pPr>
      <w:bookmarkStart w:id="14" w:name="_Toc459713577"/>
      <w:r>
        <w:t>Definición de la muestra</w:t>
      </w:r>
      <w:bookmarkEnd w:id="14"/>
    </w:p>
    <w:p w:rsidR="00D275BC" w:rsidRDefault="00D275BC" w:rsidP="006D0A95">
      <w:pPr>
        <w:ind w:firstLine="708"/>
      </w:pPr>
      <w:r>
        <w:t>En el departamento de peten se cuenta con abogados activos dentro de los cuales incluyo a la asesora del bufete popular de la Universidad Mariano Gálvez de Guatemala, con lo que la muestra será fijada en base a la cantidad de abogados y demás involucrados a los que se entrevistarán para el levantamiento de requerimientos funcionales.</w:t>
      </w:r>
    </w:p>
    <w:p w:rsidR="00D275BC" w:rsidRDefault="00D275BC">
      <w:pPr>
        <w:spacing w:line="276" w:lineRule="auto"/>
        <w:jc w:val="left"/>
        <w:rPr>
          <w:b/>
          <w:sz w:val="28"/>
          <w:u w:val="single"/>
        </w:rPr>
      </w:pPr>
      <w:r>
        <w:br w:type="page"/>
      </w:r>
    </w:p>
    <w:p w:rsidR="007C108A" w:rsidRDefault="00E158B9" w:rsidP="000B74D4">
      <w:pPr>
        <w:pStyle w:val="Ttulo2"/>
      </w:pPr>
      <w:bookmarkStart w:id="15" w:name="_Toc459713578"/>
      <w:r>
        <w:lastRenderedPageBreak/>
        <w:t>Hipótesis</w:t>
      </w:r>
      <w:bookmarkEnd w:id="15"/>
    </w:p>
    <w:p w:rsidR="00E158B9" w:rsidRDefault="1DA568B4" w:rsidP="00E158B9">
      <w:pPr>
        <w:ind w:firstLine="708"/>
      </w:pPr>
      <w:r>
        <w:t xml:space="preserve">Los despachos de abogados, notarios y bufete popular de la Universidad Mariano Gálvez de Guatemala, no cuentan con un sistema </w:t>
      </w:r>
      <w:r w:rsidR="008D006F">
        <w:t xml:space="preserve">informático </w:t>
      </w:r>
      <w:r>
        <w:t>digital completo, basado en la legislación Guatemalteca, capaz de llevar los controles de expedientes formados por cada proceso judicial, ni de la cartera de clientes.</w:t>
      </w:r>
    </w:p>
    <w:p w:rsidR="00016593" w:rsidRDefault="00702436" w:rsidP="00016593">
      <w:r>
        <w:t>Con un sistema informático adecuado se optimizarán sus procesos y llegaran a obtener resultados eficientes en sus labores.</w:t>
      </w:r>
    </w:p>
    <w:p w:rsidR="003A6218" w:rsidRDefault="003A6218" w:rsidP="00016593"/>
    <w:p w:rsidR="00016593" w:rsidRDefault="00016593" w:rsidP="000B74D4">
      <w:pPr>
        <w:pStyle w:val="Ttulo2"/>
      </w:pPr>
      <w:bookmarkStart w:id="16" w:name="_Toc459713579"/>
      <w:r>
        <w:t>Diseño o Tipo de Investigación</w:t>
      </w:r>
      <w:bookmarkEnd w:id="16"/>
    </w:p>
    <w:p w:rsidR="00571AD4" w:rsidRDefault="1DA568B4" w:rsidP="00702436">
      <w:pPr>
        <w:ind w:firstLine="708"/>
      </w:pPr>
      <w:r>
        <w:t xml:space="preserve">La presente documentación será de un </w:t>
      </w:r>
      <w:r w:rsidRPr="1DA568B4">
        <w:rPr>
          <w:rFonts w:eastAsia="Arial"/>
        </w:rPr>
        <w:t>proyecto informático de software</w:t>
      </w:r>
      <w:r>
        <w:t xml:space="preserve">. Con el que se pretende dar solución a los requerimientos que se recaben a lo largo del desarrollo del sistema. </w:t>
      </w:r>
      <w:r w:rsidR="00B23858">
        <w:t>Llevará</w:t>
      </w:r>
      <w:r>
        <w:t xml:space="preserve"> algunas características que no se contemplen dentro de los requerimientos funcionales, pero como requerimiento no funcional le den un plus y una estandarización.</w:t>
      </w:r>
    </w:p>
    <w:p w:rsidR="00571AD4" w:rsidRDefault="00571AD4" w:rsidP="000B74D4">
      <w:pPr>
        <w:pStyle w:val="Ttulo2"/>
      </w:pPr>
      <w:bookmarkStart w:id="17" w:name="_Toc459713580"/>
      <w:r>
        <w:t>Variables e Indicadores</w:t>
      </w:r>
      <w:bookmarkEnd w:id="17"/>
    </w:p>
    <w:p w:rsidR="00571AD4" w:rsidRDefault="00571AD4" w:rsidP="00680978">
      <w:pPr>
        <w:pStyle w:val="Ttulo3"/>
      </w:pPr>
      <w:bookmarkStart w:id="18" w:name="_Toc459713581"/>
      <w:r>
        <w:t>Variable Independiente</w:t>
      </w:r>
      <w:bookmarkEnd w:id="18"/>
    </w:p>
    <w:p w:rsidR="00571AD4" w:rsidRDefault="00BF1DBD" w:rsidP="00571AD4">
      <w:pPr>
        <w:pStyle w:val="Prrafodelista"/>
        <w:numPr>
          <w:ilvl w:val="0"/>
          <w:numId w:val="11"/>
        </w:numPr>
      </w:pPr>
      <w:r>
        <w:t>D</w:t>
      </w:r>
      <w:r w:rsidR="00571AD4">
        <w:t>iseño de</w:t>
      </w:r>
      <w:r>
        <w:t>l sistema</w:t>
      </w:r>
      <w:r w:rsidR="00571AD4">
        <w:t xml:space="preserve"> </w:t>
      </w:r>
      <w:r>
        <w:t xml:space="preserve">Informático, </w:t>
      </w:r>
      <w:r w:rsidR="00571AD4">
        <w:t>así como la correcta gestión de</w:t>
      </w:r>
      <w:r>
        <w:t>l</w:t>
      </w:r>
      <w:r w:rsidR="00571AD4">
        <w:t xml:space="preserve"> proyecto en conjunto</w:t>
      </w:r>
      <w:r>
        <w:t xml:space="preserve"> de la tecnología</w:t>
      </w:r>
      <w:r w:rsidR="00571AD4">
        <w:t>.</w:t>
      </w:r>
    </w:p>
    <w:p w:rsidR="00AF3E83" w:rsidRDefault="00AF3E83" w:rsidP="00680978">
      <w:pPr>
        <w:pStyle w:val="Ttulo3"/>
      </w:pPr>
      <w:bookmarkStart w:id="19" w:name="_Toc459713582"/>
      <w:r>
        <w:t>Variables dependientes</w:t>
      </w:r>
      <w:bookmarkEnd w:id="19"/>
    </w:p>
    <w:p w:rsidR="00AF3E83" w:rsidRDefault="00D275BC" w:rsidP="00D275BC">
      <w:pPr>
        <w:pStyle w:val="Prrafodelista"/>
        <w:numPr>
          <w:ilvl w:val="0"/>
          <w:numId w:val="11"/>
        </w:numPr>
      </w:pPr>
      <w:r>
        <w:t>E</w:t>
      </w:r>
      <w:r w:rsidRPr="00D275BC">
        <w:t>structur</w:t>
      </w:r>
      <w:r>
        <w:t xml:space="preserve">a organizacional de un bufete profesional de </w:t>
      </w:r>
      <w:r w:rsidRPr="00D275BC">
        <w:t>abogados</w:t>
      </w:r>
      <w:r>
        <w:t>.</w:t>
      </w:r>
    </w:p>
    <w:p w:rsidR="00702436" w:rsidRDefault="00702436" w:rsidP="00D275BC">
      <w:pPr>
        <w:pStyle w:val="Prrafodelista"/>
        <w:numPr>
          <w:ilvl w:val="0"/>
          <w:numId w:val="11"/>
        </w:numPr>
      </w:pPr>
      <w:r>
        <w:t xml:space="preserve">Requerimientos </w:t>
      </w:r>
      <w:r w:rsidR="00BF1DBD">
        <w:t>adecuados</w:t>
      </w:r>
      <w:r>
        <w:t xml:space="preserve"> para un sistema informático que sea capaz de </w:t>
      </w:r>
      <w:r w:rsidR="00BF1DBD">
        <w:t>satisfacer la necesidad de controlar su información.</w:t>
      </w:r>
    </w:p>
    <w:p w:rsidR="00D275BC" w:rsidRDefault="00D275BC" w:rsidP="00702436">
      <w:pPr>
        <w:pStyle w:val="Prrafodelista"/>
      </w:pPr>
    </w:p>
    <w:p w:rsidR="00DE6C97" w:rsidRDefault="00016593" w:rsidP="00571AD4">
      <w:pPr>
        <w:pStyle w:val="Prrafodelista"/>
        <w:numPr>
          <w:ilvl w:val="0"/>
          <w:numId w:val="11"/>
        </w:numPr>
      </w:pPr>
      <w:r>
        <w:br w:type="page"/>
      </w:r>
    </w:p>
    <w:p w:rsidR="00016593" w:rsidRDefault="00DE6C97" w:rsidP="000B74D4">
      <w:pPr>
        <w:pStyle w:val="Ttulo2"/>
      </w:pPr>
      <w:bookmarkStart w:id="20" w:name="_Toc459713583"/>
      <w:r>
        <w:lastRenderedPageBreak/>
        <w:t>Objetivos de la Investigación</w:t>
      </w:r>
      <w:bookmarkEnd w:id="20"/>
    </w:p>
    <w:p w:rsidR="00DE6C97" w:rsidRDefault="00DE6C97" w:rsidP="00680978">
      <w:pPr>
        <w:pStyle w:val="Ttulo3"/>
      </w:pPr>
      <w:bookmarkStart w:id="21" w:name="_Toc459713584"/>
      <w:r>
        <w:t>General</w:t>
      </w:r>
      <w:bookmarkEnd w:id="21"/>
    </w:p>
    <w:p w:rsidR="00DE6C97" w:rsidRDefault="1DA568B4" w:rsidP="006D0A95">
      <w:pPr>
        <w:ind w:firstLine="708"/>
      </w:pPr>
      <w:r>
        <w:t>Beneficiar a los usuarios, encargados y clientes que se encuentran entorno al sistema que con el desarrollo e implementación de una herramienta eficiente y eficaz podrá ser de gran apoyo en los</w:t>
      </w:r>
      <w:r w:rsidR="000B108E">
        <w:t xml:space="preserve"> </w:t>
      </w:r>
      <w:r>
        <w:t>roles que desempeña</w:t>
      </w:r>
      <w:r w:rsidR="000B108E">
        <w:t xml:space="preserve"> </w:t>
      </w:r>
      <w:r>
        <w:t>cada uno en el despacho Jurídico.</w:t>
      </w:r>
    </w:p>
    <w:p w:rsidR="00DE6C97" w:rsidRDefault="00DE6C97" w:rsidP="00680978">
      <w:pPr>
        <w:pStyle w:val="Ttulo3"/>
      </w:pPr>
      <w:bookmarkStart w:id="22" w:name="_Toc459713585"/>
      <w:r>
        <w:t>Específicos</w:t>
      </w:r>
      <w:bookmarkEnd w:id="22"/>
    </w:p>
    <w:p w:rsidR="00660C5F" w:rsidRDefault="0A7F90F3" w:rsidP="0A7F90F3">
      <w:pPr>
        <w:pStyle w:val="Prrafodelista"/>
        <w:numPr>
          <w:ilvl w:val="0"/>
          <w:numId w:val="3"/>
        </w:numPr>
      </w:pPr>
      <w:r>
        <w:t>Desarrollar un</w:t>
      </w:r>
      <w:r w:rsidR="000B108E">
        <w:t xml:space="preserve"> </w:t>
      </w:r>
      <w:r>
        <w:t>sistema</w:t>
      </w:r>
      <w:r w:rsidR="000B108E">
        <w:t xml:space="preserve"> </w:t>
      </w:r>
      <w:r>
        <w:t>informático</w:t>
      </w:r>
      <w:r w:rsidR="000B108E">
        <w:t xml:space="preserve"> </w:t>
      </w:r>
      <w:r>
        <w:t>de software que sirva como herramienta para dar solución a los requerimientos específicos.</w:t>
      </w:r>
    </w:p>
    <w:p w:rsidR="00660C5F" w:rsidRDefault="0A7F90F3" w:rsidP="0A7F90F3">
      <w:pPr>
        <w:pStyle w:val="Prrafodelista"/>
        <w:numPr>
          <w:ilvl w:val="0"/>
          <w:numId w:val="3"/>
        </w:numPr>
      </w:pPr>
      <w:r>
        <w:t>Estandarizar ciertos procesos en el archivado de expedientes de los despachos Jurídicos mediante el control del sistema informático.</w:t>
      </w:r>
    </w:p>
    <w:p w:rsidR="000D0413" w:rsidRDefault="1DA568B4" w:rsidP="000D0413">
      <w:pPr>
        <w:pStyle w:val="Prrafodelista"/>
        <w:numPr>
          <w:ilvl w:val="0"/>
          <w:numId w:val="3"/>
        </w:numPr>
      </w:pPr>
      <w:r>
        <w:t xml:space="preserve">La herramienta capaz de brindar información para toma de decisiones de ejecutivos del despacho </w:t>
      </w:r>
      <w:r w:rsidR="000B108E">
        <w:t>Jurídico</w:t>
      </w:r>
      <w:r>
        <w:t>.</w:t>
      </w:r>
    </w:p>
    <w:p w:rsidR="00F25775" w:rsidRDefault="00F25775" w:rsidP="000B74D4">
      <w:pPr>
        <w:pStyle w:val="Ttulo2"/>
      </w:pPr>
      <w:bookmarkStart w:id="23" w:name="_Toc459713586"/>
      <w:r>
        <w:t>Índice Provisional:</w:t>
      </w:r>
      <w:bookmarkEnd w:id="23"/>
    </w:p>
    <w:p w:rsidR="00F25775" w:rsidRDefault="00B23858" w:rsidP="00707F12">
      <w:pPr>
        <w:pStyle w:val="Prrafodelista"/>
        <w:numPr>
          <w:ilvl w:val="0"/>
          <w:numId w:val="8"/>
        </w:numPr>
        <w:spacing w:after="0" w:line="276" w:lineRule="auto"/>
        <w:jc w:val="left"/>
      </w:pPr>
      <w:r>
        <w:t>Capítulo</w:t>
      </w:r>
      <w:r w:rsidR="00F25775">
        <w:t xml:space="preserve"> 1: ANTECEDENTES</w:t>
      </w:r>
    </w:p>
    <w:p w:rsidR="00F25775" w:rsidRDefault="00F25775" w:rsidP="00F25775">
      <w:pPr>
        <w:pStyle w:val="Prrafodelista"/>
        <w:numPr>
          <w:ilvl w:val="1"/>
          <w:numId w:val="8"/>
        </w:numPr>
        <w:spacing w:line="276" w:lineRule="auto"/>
        <w:jc w:val="left"/>
      </w:pPr>
      <w:r>
        <w:t>Antecedentes</w:t>
      </w:r>
    </w:p>
    <w:p w:rsidR="00BD20C0" w:rsidRDefault="00CF247B" w:rsidP="00BD20C0">
      <w:r>
        <w:t xml:space="preserve">Describiendo como a lo largo de los años se ha desarrollado las </w:t>
      </w:r>
      <w:r w:rsidR="009E31F9" w:rsidRPr="00BB1AD0">
        <w:t xml:space="preserve">carreras de </w:t>
      </w:r>
      <w:r w:rsidR="00BB1AD0" w:rsidRPr="00BB1AD0">
        <w:t>Abogacía</w:t>
      </w:r>
      <w:r w:rsidR="009E31F9" w:rsidRPr="00BB1AD0">
        <w:t xml:space="preserve"> y Notariado, que por ser requisito primordial dejar documentado sus actuaciones han evolucionado de lo escritura manual, llegando al uso de la computadora, pero ninguno de ellos con utilización de un control </w:t>
      </w:r>
      <w:r w:rsidR="00BB1AD0" w:rsidRPr="00BB1AD0">
        <w:t>automático digital</w:t>
      </w:r>
      <w:r w:rsidR="009E31F9" w:rsidRPr="00BB1AD0">
        <w:t xml:space="preserve">, dificultando con ello, el archivo y en consecuencia  mucha lentitud en su ubicación, y peor aún el extravió o </w:t>
      </w:r>
      <w:r w:rsidR="0049222A" w:rsidRPr="00BB1AD0">
        <w:t>traspapele</w:t>
      </w:r>
      <w:r w:rsidR="009E31F9" w:rsidRPr="00BB1AD0">
        <w:t xml:space="preserve"> de los expedientes; siendo necesario explicar con detalle los términos  y componentes de un Bufete, y las reglas propias basadas en ley; de donde deriva la necesidad de llevar un control digital que facilite el manejo y registro  de los expedientes</w:t>
      </w:r>
      <w:r w:rsidR="00BD20C0">
        <w:t>.</w:t>
      </w:r>
    </w:p>
    <w:p w:rsidR="00BD20C0" w:rsidRDefault="00BD20C0">
      <w:pPr>
        <w:spacing w:line="276" w:lineRule="auto"/>
        <w:jc w:val="left"/>
      </w:pPr>
      <w:r>
        <w:br w:type="page"/>
      </w:r>
    </w:p>
    <w:p w:rsidR="0097223B" w:rsidRDefault="0097223B" w:rsidP="00BD20C0"/>
    <w:p w:rsidR="00F25775" w:rsidRDefault="00F25775" w:rsidP="00F25775">
      <w:pPr>
        <w:pStyle w:val="Prrafodelista"/>
        <w:numPr>
          <w:ilvl w:val="1"/>
          <w:numId w:val="8"/>
        </w:numPr>
        <w:spacing w:line="276" w:lineRule="auto"/>
        <w:jc w:val="left"/>
      </w:pPr>
      <w:r>
        <w:t>Objetivos</w:t>
      </w:r>
    </w:p>
    <w:p w:rsidR="00F25775" w:rsidRDefault="00F25775" w:rsidP="00F25775">
      <w:pPr>
        <w:pStyle w:val="Prrafodelista"/>
        <w:numPr>
          <w:ilvl w:val="2"/>
          <w:numId w:val="8"/>
        </w:numPr>
        <w:spacing w:line="276" w:lineRule="auto"/>
        <w:jc w:val="left"/>
      </w:pPr>
      <w:r>
        <w:t>General</w:t>
      </w:r>
    </w:p>
    <w:p w:rsidR="00886F58" w:rsidRDefault="00886F58" w:rsidP="00BD20C0">
      <w:pPr>
        <w:ind w:firstLine="708"/>
      </w:pPr>
      <w:r>
        <w:t>La razón principal a la que este instrumento quiere llegar</w:t>
      </w:r>
      <w:r w:rsidR="00AE26DB">
        <w:t xml:space="preserve"> a remplazar un control manual por uno informático digital</w:t>
      </w:r>
      <w:r>
        <w:t>.</w:t>
      </w:r>
    </w:p>
    <w:p w:rsidR="00F25775" w:rsidRDefault="00F25775" w:rsidP="00F25775">
      <w:pPr>
        <w:pStyle w:val="Prrafodelista"/>
        <w:numPr>
          <w:ilvl w:val="2"/>
          <w:numId w:val="8"/>
        </w:numPr>
        <w:spacing w:line="276" w:lineRule="auto"/>
        <w:jc w:val="left"/>
      </w:pPr>
      <w:r>
        <w:t>Específicos</w:t>
      </w:r>
    </w:p>
    <w:p w:rsidR="00886F58" w:rsidRDefault="00886F58" w:rsidP="00BD20C0">
      <w:pPr>
        <w:ind w:firstLine="360"/>
      </w:pPr>
      <w:r>
        <w:t xml:space="preserve">Listar las ideas que </w:t>
      </w:r>
      <w:r w:rsidR="00AE26DB">
        <w:t xml:space="preserve">se </w:t>
      </w:r>
      <w:r>
        <w:t xml:space="preserve">probaran dentro del contenido del documento  y </w:t>
      </w:r>
      <w:r w:rsidR="00BB1AD0">
        <w:t>la</w:t>
      </w:r>
      <w:r>
        <w:t xml:space="preserve"> implementación del sistema</w:t>
      </w:r>
      <w:r w:rsidR="00AE26DB">
        <w:t xml:space="preserve"> informático digital.</w:t>
      </w:r>
    </w:p>
    <w:p w:rsidR="00F25775" w:rsidRDefault="00F25775" w:rsidP="00F25775">
      <w:pPr>
        <w:pStyle w:val="Prrafodelista"/>
        <w:numPr>
          <w:ilvl w:val="1"/>
          <w:numId w:val="8"/>
        </w:numPr>
        <w:spacing w:line="276" w:lineRule="auto"/>
        <w:jc w:val="left"/>
      </w:pPr>
      <w:r>
        <w:t>Hipótesis</w:t>
      </w:r>
    </w:p>
    <w:p w:rsidR="00FC109D" w:rsidRDefault="00BB1AD0" w:rsidP="004E3E2E">
      <w:pPr>
        <w:ind w:firstLine="360"/>
      </w:pPr>
      <w:r>
        <w:t>Los despachos de Abogados, N</w:t>
      </w:r>
      <w:r w:rsidR="00FC109D">
        <w:t>otarios y bufete popular de la Universidad Mariano Gálvez de Guatemala, no cuentan con un sistema informático digital completo, basado en la legislación Guatemalteca, capaz de llevar los controles de expedientes formados por cada proceso judicial, ni de la cartera de clientes.</w:t>
      </w:r>
    </w:p>
    <w:p w:rsidR="00FC109D" w:rsidRDefault="00FC109D" w:rsidP="00FC109D">
      <w:r>
        <w:t>Con un sistema informático adecuado se optimizarán sus procesos y llegaran a obtener resultados eficientes en sus labores.</w:t>
      </w:r>
    </w:p>
    <w:p w:rsidR="00FC109D" w:rsidRDefault="00FC109D" w:rsidP="00FC109D">
      <w:pPr>
        <w:spacing w:line="276" w:lineRule="auto"/>
        <w:jc w:val="left"/>
      </w:pPr>
    </w:p>
    <w:p w:rsidR="00F25775" w:rsidRDefault="00F25775" w:rsidP="00F25775">
      <w:pPr>
        <w:pStyle w:val="Prrafodelista"/>
        <w:numPr>
          <w:ilvl w:val="1"/>
          <w:numId w:val="8"/>
        </w:numPr>
        <w:spacing w:line="276" w:lineRule="auto"/>
        <w:jc w:val="left"/>
      </w:pPr>
      <w:r>
        <w:t>Alcances</w:t>
      </w:r>
    </w:p>
    <w:p w:rsidR="004020FA" w:rsidRDefault="00700B2B" w:rsidP="00EC00E0">
      <w:pPr>
        <w:ind w:firstLine="360"/>
      </w:pPr>
      <w:r>
        <w:t xml:space="preserve">Con la Implementación de un proyecto informático se demostrará que automatizando el control que se lleva de los </w:t>
      </w:r>
      <w:r w:rsidR="005C313B">
        <w:t>procesos y expedientes</w:t>
      </w:r>
      <w:r>
        <w:t xml:space="preserve"> creados dentro de un bufete, se maximiza la eficiencia laboral y le brinda una gran ayuda al responsable de los procesos jurídicos que se laboren en el bufete, ya que en la mayoría de casos el responsable no es quien </w:t>
      </w:r>
      <w:r w:rsidR="00AE26DB">
        <w:t>realiza l</w:t>
      </w:r>
      <w:r>
        <w:t xml:space="preserve">os procesos jurídicos </w:t>
      </w:r>
      <w:r w:rsidR="004020FA">
        <w:t>sino simplemente los firma, habiendo otras personas encargadas de ordenarlos y darles seguimiento.</w:t>
      </w:r>
    </w:p>
    <w:p w:rsidR="00A24CBE" w:rsidRDefault="00A24CBE">
      <w:pPr>
        <w:spacing w:line="276" w:lineRule="auto"/>
        <w:jc w:val="left"/>
        <w:rPr>
          <w:b/>
          <w:u w:val="single"/>
        </w:rPr>
      </w:pPr>
      <w:r>
        <w:rPr>
          <w:b/>
          <w:u w:val="single"/>
        </w:rPr>
        <w:br w:type="page"/>
      </w:r>
    </w:p>
    <w:p w:rsidR="0080581B" w:rsidRPr="0080581B" w:rsidRDefault="0080581B" w:rsidP="00FC109D">
      <w:pPr>
        <w:rPr>
          <w:b/>
          <w:u w:val="single"/>
        </w:rPr>
      </w:pPr>
      <w:r w:rsidRPr="0080581B">
        <w:rPr>
          <w:b/>
          <w:u w:val="single"/>
        </w:rPr>
        <w:lastRenderedPageBreak/>
        <w:t>Conclusión y recomendación del capítulo 1</w:t>
      </w:r>
    </w:p>
    <w:p w:rsidR="00700B2B" w:rsidRDefault="00EC00E0" w:rsidP="004E3E2E">
      <w:pPr>
        <w:ind w:firstLine="360"/>
      </w:pPr>
      <w:r>
        <w:t xml:space="preserve">Con el control digital, </w:t>
      </w:r>
      <w:r w:rsidR="00067CD8">
        <w:t xml:space="preserve"> </w:t>
      </w:r>
      <w:r w:rsidR="008D006F">
        <w:t>optimizarán sus procesos</w:t>
      </w:r>
      <w:r w:rsidR="00F80C4D">
        <w:t xml:space="preserve"> actuales</w:t>
      </w:r>
      <w:r w:rsidR="00AE26DB">
        <w:t>, llegando</w:t>
      </w:r>
      <w:r w:rsidR="008D006F">
        <w:t xml:space="preserve"> a obtener resultados eficientes </w:t>
      </w:r>
      <w:r w:rsidR="00F80C4D">
        <w:t>en</w:t>
      </w:r>
      <w:r w:rsidR="008D006F">
        <w:t xml:space="preserve"> sus labores</w:t>
      </w:r>
      <w:r>
        <w:t>,</w:t>
      </w:r>
      <w:r w:rsidR="00186A6B">
        <w:t xml:space="preserve"> beneficiándose de la tecnología a la que temen adecuarse los bufetes</w:t>
      </w:r>
      <w:r>
        <w:t xml:space="preserve">; </w:t>
      </w:r>
      <w:r w:rsidR="0049222A">
        <w:t>a</w:t>
      </w:r>
      <w:r w:rsidR="00AE26DB">
        <w:t>sí también al momento que el sistema pueda llegar a crecer y evolucionar</w:t>
      </w:r>
      <w:r w:rsidR="00AE26DB" w:rsidRPr="00AE26DB">
        <w:t xml:space="preserve"> </w:t>
      </w:r>
      <w:r w:rsidR="00AE26DB">
        <w:t>los expedientes archivados</w:t>
      </w:r>
      <w:r w:rsidR="00F80C4D">
        <w:t>;</w:t>
      </w:r>
      <w:r w:rsidR="00AE26DB">
        <w:t xml:space="preserve"> se podría contemplar la idea de almacenarse</w:t>
      </w:r>
      <w:r w:rsidR="00F80C4D">
        <w:t xml:space="preserve"> también de manera digital, teniendo el control total de </w:t>
      </w:r>
      <w:r w:rsidR="00AE26DB">
        <w:t xml:space="preserve"> </w:t>
      </w:r>
      <w:r w:rsidR="00F80C4D">
        <w:t xml:space="preserve">la </w:t>
      </w:r>
      <w:r w:rsidR="008D006F">
        <w:t>información y poseer el conocimiento para ayudar en la toma de decisiones. Teniendo</w:t>
      </w:r>
      <w:r w:rsidR="004020FA">
        <w:t xml:space="preserve"> en cuenta el éxito del sistema </w:t>
      </w:r>
      <w:r w:rsidR="00067CD8">
        <w:t>implementado</w:t>
      </w:r>
      <w:r w:rsidR="00F80C4D">
        <w:t>,</w:t>
      </w:r>
      <w:r w:rsidR="00067CD8">
        <w:t xml:space="preserve"> </w:t>
      </w:r>
      <w:r w:rsidR="004020FA">
        <w:t xml:space="preserve">es posible </w:t>
      </w:r>
      <w:r w:rsidR="007E387F">
        <w:t xml:space="preserve">llegar a </w:t>
      </w:r>
      <w:r w:rsidR="004020FA">
        <w:t xml:space="preserve">utilizarlo como </w:t>
      </w:r>
      <w:r w:rsidR="00E574A3" w:rsidRPr="00E574A3">
        <w:t>prueba piloto</w:t>
      </w:r>
      <w:r w:rsidR="00E574A3">
        <w:t xml:space="preserve"> para</w:t>
      </w:r>
      <w:r w:rsidR="004020FA">
        <w:t xml:space="preserve"> </w:t>
      </w:r>
      <w:r w:rsidR="00067CD8">
        <w:t>futuros</w:t>
      </w:r>
      <w:r w:rsidR="004020FA">
        <w:t xml:space="preserve"> proyectos </w:t>
      </w:r>
      <w:r w:rsidR="00067CD8">
        <w:t>informáticos</w:t>
      </w:r>
      <w:r w:rsidR="00F80C4D">
        <w:t>;</w:t>
      </w:r>
      <w:r w:rsidR="00067CD8">
        <w:t xml:space="preserve"> </w:t>
      </w:r>
      <w:r w:rsidR="00F80C4D">
        <w:t>que se</w:t>
      </w:r>
      <w:r w:rsidR="004020FA">
        <w:t xml:space="preserve"> puedan ofrecer a empresas que </w:t>
      </w:r>
      <w:r w:rsidR="00E574A3">
        <w:t xml:space="preserve">mantienen el mismo </w:t>
      </w:r>
      <w:r w:rsidR="00067CD8">
        <w:t>idea</w:t>
      </w:r>
      <w:r w:rsidR="00E574A3">
        <w:t>l</w:t>
      </w:r>
      <w:r w:rsidR="00F80C4D">
        <w:t>. Donde consideran</w:t>
      </w:r>
      <w:r w:rsidR="004020FA">
        <w:t xml:space="preserve"> que no </w:t>
      </w:r>
      <w:r w:rsidR="00067CD8">
        <w:t>es</w:t>
      </w:r>
      <w:r w:rsidR="004020FA">
        <w:t xml:space="preserve"> necesario</w:t>
      </w:r>
      <w:r w:rsidR="008D006F">
        <w:t xml:space="preserve"> poseer</w:t>
      </w:r>
      <w:r w:rsidR="004020FA">
        <w:t xml:space="preserve"> un control </w:t>
      </w:r>
      <w:r w:rsidR="00067CD8">
        <w:t xml:space="preserve">en un sistema informático </w:t>
      </w:r>
      <w:r w:rsidR="004020FA">
        <w:t>digital</w:t>
      </w:r>
      <w:r w:rsidR="00F80C4D">
        <w:t>;</w:t>
      </w:r>
      <w:r w:rsidR="00067CD8">
        <w:t xml:space="preserve"> </w:t>
      </w:r>
      <w:r w:rsidR="00A24CBE">
        <w:t xml:space="preserve"> pero con lo cual maximizaría la eficiencia en</w:t>
      </w:r>
      <w:r w:rsidR="004020FA">
        <w:t xml:space="preserve"> su trabajo</w:t>
      </w:r>
      <w:r w:rsidR="00E574A3">
        <w:t xml:space="preserve"> y ser dueño de la información de su empresa</w:t>
      </w:r>
      <w:r w:rsidR="008D006F">
        <w:t>.</w:t>
      </w:r>
    </w:p>
    <w:p w:rsidR="001C7D04" w:rsidRDefault="00B23858" w:rsidP="001C7D04">
      <w:pPr>
        <w:pStyle w:val="Prrafodelista"/>
        <w:numPr>
          <w:ilvl w:val="0"/>
          <w:numId w:val="8"/>
        </w:numPr>
        <w:spacing w:line="276" w:lineRule="auto"/>
        <w:jc w:val="left"/>
      </w:pPr>
      <w:r>
        <w:t>Capítulo</w:t>
      </w:r>
      <w:r w:rsidR="001C7D04">
        <w:t xml:space="preserve"> 2: </w:t>
      </w:r>
      <w:r w:rsidR="001C7D04" w:rsidRPr="00F44A84">
        <w:t>IDENTIFICACIÓN</w:t>
      </w:r>
    </w:p>
    <w:p w:rsidR="007E2CDF" w:rsidRDefault="0097223B" w:rsidP="004E3E2E">
      <w:pPr>
        <w:ind w:firstLine="360"/>
      </w:pPr>
      <w:r>
        <w:t>Conforme los requisitos generados</w:t>
      </w:r>
      <w:r w:rsidR="001C26D7">
        <w:t>, y</w:t>
      </w:r>
      <w:r>
        <w:t xml:space="preserve"> l</w:t>
      </w:r>
      <w:r w:rsidR="007E2CDF">
        <w:t>os antecedentes investigados</w:t>
      </w:r>
      <w:r w:rsidR="001C26D7">
        <w:t>;</w:t>
      </w:r>
      <w:r w:rsidR="007E2CDF">
        <w:t xml:space="preserve"> mediante</w:t>
      </w:r>
      <w:r>
        <w:t xml:space="preserve"> entrevistas y </w:t>
      </w:r>
      <w:r w:rsidR="007E2CDF">
        <w:t>encue</w:t>
      </w:r>
      <w:r w:rsidR="00BB1AD0">
        <w:t>s</w:t>
      </w:r>
      <w:r w:rsidR="007E2CDF">
        <w:t>tas, así como la creación de casos de uso para la explicación del proceso que conlleva el atender a un cliente.</w:t>
      </w:r>
    </w:p>
    <w:p w:rsidR="009D0730" w:rsidRDefault="00111601" w:rsidP="009D0730">
      <w:pPr>
        <w:pStyle w:val="Prrafodelista"/>
        <w:numPr>
          <w:ilvl w:val="1"/>
          <w:numId w:val="8"/>
        </w:numPr>
        <w:spacing w:line="276" w:lineRule="auto"/>
        <w:jc w:val="left"/>
      </w:pPr>
      <w:r>
        <w:t xml:space="preserve">Análisis </w:t>
      </w:r>
      <w:r w:rsidR="00FD45AB">
        <w:t>Requerimientos</w:t>
      </w:r>
    </w:p>
    <w:p w:rsidR="007A7105" w:rsidRDefault="00294D16" w:rsidP="009B72C8">
      <w:pPr>
        <w:ind w:firstLine="360"/>
      </w:pPr>
      <w:r>
        <w:t>Analizando los requerimientos, podremos crear diagramas del modelo del negocio, base de datos, entre otros; pudiendo así llegar a conceptualizar como manejar de manera sistemática los controles manuales que posea el bufete analizado.</w:t>
      </w:r>
    </w:p>
    <w:p w:rsidR="00A24CBE" w:rsidRDefault="00A24CBE">
      <w:pPr>
        <w:spacing w:line="276" w:lineRule="auto"/>
        <w:jc w:val="left"/>
        <w:rPr>
          <w:b/>
          <w:u w:val="single"/>
        </w:rPr>
      </w:pPr>
      <w:r>
        <w:rPr>
          <w:b/>
          <w:u w:val="single"/>
        </w:rPr>
        <w:br w:type="page"/>
      </w:r>
    </w:p>
    <w:p w:rsidR="009C24B8" w:rsidRDefault="009C24B8" w:rsidP="009C24B8">
      <w:pPr>
        <w:rPr>
          <w:b/>
          <w:u w:val="single"/>
        </w:rPr>
      </w:pPr>
      <w:r w:rsidRPr="0080581B">
        <w:rPr>
          <w:b/>
          <w:u w:val="single"/>
        </w:rPr>
        <w:lastRenderedPageBreak/>
        <w:t>Conclusió</w:t>
      </w:r>
      <w:r>
        <w:rPr>
          <w:b/>
          <w:u w:val="single"/>
        </w:rPr>
        <w:t>n y recomendación del capítulo 2</w:t>
      </w:r>
    </w:p>
    <w:p w:rsidR="009C24B8" w:rsidRPr="0080581B" w:rsidRDefault="009C24B8" w:rsidP="009C24B8">
      <w:r>
        <w:t>Con este capítulo es posible generar la base de todo el ciclo de vida del proyecto y software que se describe</w:t>
      </w:r>
      <w:r w:rsidR="001C26D7">
        <w:t>,  dando</w:t>
      </w:r>
      <w:r>
        <w:t xml:space="preserve"> solución a la problemática que se encuentra dentro de los controles</w:t>
      </w:r>
      <w:r w:rsidR="001C26D7">
        <w:t xml:space="preserve"> manuales de un bufete jurídico;  por</w:t>
      </w:r>
      <w:r>
        <w:t xml:space="preserve"> lo que se recomienda en futuros proyectos reanalizar el modelo del negocio</w:t>
      </w:r>
      <w:r w:rsidR="006C1A72">
        <w:t>;</w:t>
      </w:r>
      <w:r>
        <w:t xml:space="preserve"> pues p</w:t>
      </w:r>
      <w:r w:rsidR="006C1A72">
        <w:t xml:space="preserve">ueden haber variaciones, dependiendo del rol </w:t>
      </w:r>
      <w:r>
        <w:t xml:space="preserve"> </w:t>
      </w:r>
      <w:r w:rsidR="006C1A72">
        <w:t>que desempeñe el negocio al que debe aplicarse</w:t>
      </w:r>
      <w:r>
        <w:t xml:space="preserve">. </w:t>
      </w:r>
    </w:p>
    <w:p w:rsidR="009C24B8" w:rsidRDefault="009C24B8" w:rsidP="009B72C8">
      <w:pPr>
        <w:ind w:firstLine="360"/>
      </w:pPr>
    </w:p>
    <w:p w:rsidR="00F25775" w:rsidRDefault="00B23858" w:rsidP="00F25775">
      <w:pPr>
        <w:pStyle w:val="Prrafodelista"/>
        <w:numPr>
          <w:ilvl w:val="0"/>
          <w:numId w:val="8"/>
        </w:numPr>
        <w:spacing w:line="276" w:lineRule="auto"/>
        <w:jc w:val="left"/>
      </w:pPr>
      <w:r>
        <w:t>Capítulo</w:t>
      </w:r>
      <w:r w:rsidR="00F25775">
        <w:t xml:space="preserve"> </w:t>
      </w:r>
      <w:r w:rsidR="009D0730">
        <w:t>3</w:t>
      </w:r>
      <w:r w:rsidR="00F25775">
        <w:t xml:space="preserve">: </w:t>
      </w:r>
      <w:r w:rsidR="009D0730">
        <w:t xml:space="preserve">DISEÑO </w:t>
      </w:r>
    </w:p>
    <w:p w:rsidR="005E749B" w:rsidRDefault="005E749B" w:rsidP="005E749B">
      <w:pPr>
        <w:ind w:firstLine="360"/>
      </w:pPr>
      <w:r>
        <w:t>Mediante el concepto generado del análisis será posible crear un diseño adecuado a los requerimientos no funcionales que necesite el bufete así como adecuar un diseño eficiente para cumplir con los requerimientos funcionales para crear la estructura del sistema de control de procesos Judiciales de un bufete.</w:t>
      </w:r>
    </w:p>
    <w:p w:rsidR="009D0730" w:rsidRDefault="00111601" w:rsidP="009D0730">
      <w:pPr>
        <w:pStyle w:val="Prrafodelista"/>
        <w:numPr>
          <w:ilvl w:val="1"/>
          <w:numId w:val="8"/>
        </w:numPr>
        <w:spacing w:line="276" w:lineRule="auto"/>
        <w:jc w:val="left"/>
      </w:pPr>
      <w:r>
        <w:t>Especificaciones</w:t>
      </w:r>
    </w:p>
    <w:p w:rsidR="005E749B" w:rsidRDefault="005E749B" w:rsidP="00245807">
      <w:pPr>
        <w:ind w:firstLine="360"/>
      </w:pPr>
      <w:r>
        <w:t>Con los requisitos funcionales podemos crear una lista de especificaciones que deberá cumplir tanto el software a desarrollar como el hardware en el que pueda implementar de manera correcta el sistema de control.</w:t>
      </w:r>
    </w:p>
    <w:p w:rsidR="00111601" w:rsidRDefault="00111601" w:rsidP="009D0730">
      <w:pPr>
        <w:pStyle w:val="Prrafodelista"/>
        <w:numPr>
          <w:ilvl w:val="1"/>
          <w:numId w:val="8"/>
        </w:numPr>
        <w:spacing w:line="276" w:lineRule="auto"/>
        <w:jc w:val="left"/>
      </w:pPr>
      <w:r>
        <w:t>Arquitectura</w:t>
      </w:r>
    </w:p>
    <w:p w:rsidR="00245807" w:rsidRDefault="00245807" w:rsidP="00245807">
      <w:pPr>
        <w:ind w:firstLine="360"/>
      </w:pPr>
      <w:r>
        <w:t>Todo software desarrollado debe poseer una arquitectura lógica y física la cual debe diseñarse de acuerdo a las especificaciones para soportar el de</w:t>
      </w:r>
      <w:r w:rsidR="00F03E5D">
        <w:t>sgaste con el paso de los años.</w:t>
      </w:r>
    </w:p>
    <w:p w:rsidR="009D0730" w:rsidRDefault="009D0730" w:rsidP="009D0730">
      <w:pPr>
        <w:pStyle w:val="Prrafodelista"/>
        <w:numPr>
          <w:ilvl w:val="1"/>
          <w:numId w:val="8"/>
        </w:numPr>
        <w:spacing w:line="276" w:lineRule="auto"/>
        <w:jc w:val="left"/>
      </w:pPr>
      <w:r>
        <w:t>Diseños de UI</w:t>
      </w:r>
    </w:p>
    <w:p w:rsidR="00245807" w:rsidRDefault="00245807" w:rsidP="00245807">
      <w:pPr>
        <w:ind w:firstLine="360"/>
      </w:pPr>
      <w:r>
        <w:t>Se diseñara una interfaz amigable y limpia</w:t>
      </w:r>
      <w:r w:rsidR="00C34A61">
        <w:t>,</w:t>
      </w:r>
      <w:r>
        <w:t xml:space="preserve"> adecuada a los usuarios que lo utilizarán, también cumplir con los requerimientos no funcionales que se extraigan del análisis.</w:t>
      </w:r>
    </w:p>
    <w:p w:rsidR="00A24CBE" w:rsidRDefault="00A24CBE">
      <w:pPr>
        <w:spacing w:line="276" w:lineRule="auto"/>
        <w:jc w:val="left"/>
        <w:rPr>
          <w:b/>
          <w:u w:val="single"/>
        </w:rPr>
      </w:pPr>
      <w:r>
        <w:rPr>
          <w:b/>
          <w:u w:val="single"/>
        </w:rPr>
        <w:br w:type="page"/>
      </w:r>
    </w:p>
    <w:p w:rsidR="009C24B8" w:rsidRDefault="009C24B8" w:rsidP="009C24B8">
      <w:pPr>
        <w:rPr>
          <w:b/>
          <w:u w:val="single"/>
        </w:rPr>
      </w:pPr>
      <w:r w:rsidRPr="0080581B">
        <w:rPr>
          <w:b/>
          <w:u w:val="single"/>
        </w:rPr>
        <w:lastRenderedPageBreak/>
        <w:t>Conclusió</w:t>
      </w:r>
      <w:r w:rsidR="00F03E5D">
        <w:rPr>
          <w:b/>
          <w:u w:val="single"/>
        </w:rPr>
        <w:t>n y recomendación del capítulo 3</w:t>
      </w:r>
    </w:p>
    <w:p w:rsidR="00F03E5D" w:rsidRPr="0080581B" w:rsidRDefault="00F03E5D" w:rsidP="00DA37EC">
      <w:pPr>
        <w:ind w:firstLine="360"/>
      </w:pPr>
      <w:r>
        <w:t>Con las tecnologías que se poseen actualmente</w:t>
      </w:r>
      <w:r w:rsidR="00C34A61">
        <w:t>,</w:t>
      </w:r>
      <w:r>
        <w:t xml:space="preserve"> es posible real</w:t>
      </w:r>
      <w:r w:rsidR="00C34A61">
        <w:t>izar un diseño de base de datos;</w:t>
      </w:r>
      <w:r>
        <w:t xml:space="preserve"> </w:t>
      </w:r>
      <w:r w:rsidR="0049222A">
        <w:t>c</w:t>
      </w:r>
      <w:r w:rsidR="00C34A61">
        <w:t xml:space="preserve">on </w:t>
      </w:r>
      <w:r>
        <w:t>interfaz y  arquitectura acorde a la época</w:t>
      </w:r>
      <w:r w:rsidR="00C34A61">
        <w:t>,</w:t>
      </w:r>
      <w:r>
        <w:t xml:space="preserve"> pero que indudablemente con el pasar de los añ</w:t>
      </w:r>
      <w:r w:rsidR="00C34A61">
        <w:t xml:space="preserve">os esto será arcaico, </w:t>
      </w:r>
      <w:r>
        <w:t xml:space="preserve"> por lo que el tiempo de vida de un software de estas proporciones medianas</w:t>
      </w:r>
      <w:r w:rsidR="00C34A61">
        <w:t>,</w:t>
      </w:r>
      <w:r>
        <w:t xml:space="preserve"> generalmente dura alrededor de 10 años pa</w:t>
      </w:r>
      <w:r w:rsidR="00C34A61">
        <w:t>ra</w:t>
      </w:r>
      <w:r w:rsidR="0049222A">
        <w:t xml:space="preserve"> verse completamente obsoleto; s</w:t>
      </w:r>
      <w:r w:rsidR="00C34A61">
        <w:t>iendo,</w:t>
      </w:r>
      <w:r>
        <w:t xml:space="preserve"> recomendable t</w:t>
      </w:r>
      <w:r w:rsidR="00C34A61">
        <w:t>ener presente el</w:t>
      </w:r>
      <w:r>
        <w:t xml:space="preserve"> cambio generacional</w:t>
      </w:r>
      <w:r w:rsidR="00C34A61">
        <w:t>,</w:t>
      </w:r>
      <w:r>
        <w:t xml:space="preserve"> que acelere el envejecimiento </w:t>
      </w:r>
      <w:r w:rsidR="00C34A61">
        <w:t>de este sistema lo cual provocara;</w:t>
      </w:r>
      <w:r>
        <w:t xml:space="preserve"> que </w:t>
      </w:r>
      <w:r w:rsidR="00C34A61">
        <w:t>el software generado en</w:t>
      </w:r>
      <w:r>
        <w:t xml:space="preserve"> este proyecto</w:t>
      </w:r>
      <w:r w:rsidR="00C34A61">
        <w:t>,</w:t>
      </w:r>
      <w:r>
        <w:t xml:space="preserve"> solo sirva para una reingeniería.</w:t>
      </w:r>
    </w:p>
    <w:p w:rsidR="009C24B8" w:rsidRDefault="009C24B8" w:rsidP="00245807">
      <w:pPr>
        <w:ind w:firstLine="360"/>
      </w:pPr>
    </w:p>
    <w:p w:rsidR="00F25775" w:rsidRDefault="00B23858" w:rsidP="00F25775">
      <w:pPr>
        <w:pStyle w:val="Prrafodelista"/>
        <w:numPr>
          <w:ilvl w:val="0"/>
          <w:numId w:val="8"/>
        </w:numPr>
        <w:spacing w:line="276" w:lineRule="auto"/>
        <w:jc w:val="left"/>
      </w:pPr>
      <w:r>
        <w:t>Capítulo</w:t>
      </w:r>
      <w:r w:rsidR="00F25775">
        <w:t xml:space="preserve"> </w:t>
      </w:r>
      <w:r w:rsidR="009D0730">
        <w:t>4</w:t>
      </w:r>
      <w:r w:rsidR="00F25775">
        <w:t xml:space="preserve">: </w:t>
      </w:r>
      <w:r w:rsidR="00111601">
        <w:t>DESARROLLO DE SOFTWARE</w:t>
      </w:r>
    </w:p>
    <w:p w:rsidR="00245807" w:rsidRDefault="00245807" w:rsidP="00245807">
      <w:pPr>
        <w:ind w:firstLine="360"/>
      </w:pPr>
      <w:r>
        <w:t>Descripción de los componente del sistema específicamente en el desarrollo del software, como lo son las librerías a utilizar, módulos que debe contener, framework que se implementará, lenguajes en los que base su desarrollo así como el sistema operativo que lo soporte; de esta manera describir a fondo conceptos y funcionalidades que poseerá el sistema a desarrollar.</w:t>
      </w:r>
    </w:p>
    <w:p w:rsidR="009C24B8" w:rsidRDefault="009C24B8" w:rsidP="009C24B8">
      <w:pPr>
        <w:rPr>
          <w:b/>
          <w:u w:val="single"/>
        </w:rPr>
      </w:pPr>
      <w:r w:rsidRPr="0080581B">
        <w:rPr>
          <w:b/>
          <w:u w:val="single"/>
        </w:rPr>
        <w:t>Conclusió</w:t>
      </w:r>
      <w:r w:rsidR="001F1992">
        <w:rPr>
          <w:b/>
          <w:u w:val="single"/>
        </w:rPr>
        <w:t>n y recomendación del capítulo 4</w:t>
      </w:r>
    </w:p>
    <w:p w:rsidR="001F1992" w:rsidRPr="0080581B" w:rsidRDefault="001F1992" w:rsidP="003D3323">
      <w:pPr>
        <w:ind w:firstLine="360"/>
      </w:pPr>
      <w:r>
        <w:t>El desarrollo de todo software es reutilizable</w:t>
      </w:r>
      <w:r w:rsidR="00C34A61">
        <w:t>,</w:t>
      </w:r>
      <w:r>
        <w:t xml:space="preserve"> los algoritmos que se conforman también para informar a quien necesite desarrollar un software similar</w:t>
      </w:r>
      <w:r w:rsidR="00C34A61">
        <w:t xml:space="preserve">; y pueda   </w:t>
      </w:r>
      <w:r>
        <w:t xml:space="preserve"> encontrar las herramientas para conformar un nuevo proyecto basado en el software </w:t>
      </w:r>
      <w:r w:rsidR="00C34A61">
        <w:t xml:space="preserve">encontrado; </w:t>
      </w:r>
      <w:r>
        <w:t xml:space="preserve"> por lo que siempre</w:t>
      </w:r>
      <w:r w:rsidR="00C34A61">
        <w:t>,</w:t>
      </w:r>
      <w:r>
        <w:t xml:space="preserve"> es recomendable para todo aquel que utiliza estas herramientas el estudio previo para poder comprender la magnitud de las herramientas y no solo la utilidad sup</w:t>
      </w:r>
      <w:r w:rsidR="00C34A61">
        <w:t>erficial que se utilizan en el</w:t>
      </w:r>
      <w:r>
        <w:t xml:space="preserve"> desarrollo</w:t>
      </w:r>
      <w:r w:rsidR="00C34A61">
        <w:t xml:space="preserve"> de las mismas;</w:t>
      </w:r>
      <w:r>
        <w:t xml:space="preserve"> </w:t>
      </w:r>
      <w:r w:rsidR="00C34A61">
        <w:t xml:space="preserve"> que </w:t>
      </w:r>
      <w:r w:rsidR="00087E38">
        <w:t>pueda</w:t>
      </w:r>
      <w:r w:rsidR="00C34A61">
        <w:t xml:space="preserve">n tener </w:t>
      </w:r>
      <w:r>
        <w:t xml:space="preserve"> otras utilidades</w:t>
      </w:r>
      <w:r w:rsidR="00087E38">
        <w:t xml:space="preserve"> que </w:t>
      </w:r>
      <w:r>
        <w:t xml:space="preserve"> puedan servir en otro software distinto.</w:t>
      </w:r>
    </w:p>
    <w:p w:rsidR="009C24B8" w:rsidRDefault="009C24B8" w:rsidP="00245807">
      <w:pPr>
        <w:ind w:firstLine="360"/>
      </w:pPr>
    </w:p>
    <w:p w:rsidR="00A24CBE" w:rsidRDefault="00A24CBE">
      <w:pPr>
        <w:spacing w:line="276" w:lineRule="auto"/>
        <w:jc w:val="left"/>
      </w:pPr>
      <w:r>
        <w:br w:type="page"/>
      </w:r>
    </w:p>
    <w:p w:rsidR="00523DF2" w:rsidRDefault="00B23858" w:rsidP="001C7D04">
      <w:pPr>
        <w:pStyle w:val="Prrafodelista"/>
        <w:numPr>
          <w:ilvl w:val="0"/>
          <w:numId w:val="8"/>
        </w:numPr>
        <w:spacing w:line="276" w:lineRule="auto"/>
        <w:jc w:val="left"/>
      </w:pPr>
      <w:r>
        <w:lastRenderedPageBreak/>
        <w:t xml:space="preserve">Capítulo </w:t>
      </w:r>
      <w:r w:rsidR="009D0730">
        <w:t>5</w:t>
      </w:r>
      <w:r w:rsidR="00CC28E1">
        <w:t>: A</w:t>
      </w:r>
      <w:r w:rsidR="00111601">
        <w:t>NEXOS</w:t>
      </w:r>
    </w:p>
    <w:p w:rsidR="00245807" w:rsidRDefault="00245807" w:rsidP="00245807">
      <w:pPr>
        <w:ind w:firstLine="210"/>
      </w:pPr>
      <w:r>
        <w:t>Contenido del instrumento extra que puede guardar cierto grado de relación con el tema, el cual es importante pero en menor medida de los conceptos y léxico utilizados de manera técnica tanto del lado de informática como del ámbito jurídico.</w:t>
      </w:r>
    </w:p>
    <w:p w:rsidR="009C24B8" w:rsidRDefault="009C24B8" w:rsidP="009C24B8">
      <w:pPr>
        <w:rPr>
          <w:b/>
          <w:u w:val="single"/>
        </w:rPr>
      </w:pPr>
      <w:r w:rsidRPr="0080581B">
        <w:rPr>
          <w:b/>
          <w:u w:val="single"/>
        </w:rPr>
        <w:t>Conclusió</w:t>
      </w:r>
      <w:r w:rsidR="00DD4A0C">
        <w:rPr>
          <w:b/>
          <w:u w:val="single"/>
        </w:rPr>
        <w:t>n y recomendación del capítulo 5</w:t>
      </w:r>
    </w:p>
    <w:p w:rsidR="00DD4A0C" w:rsidRPr="0080581B" w:rsidRDefault="00DD4A0C" w:rsidP="003D3891">
      <w:pPr>
        <w:ind w:firstLine="210"/>
      </w:pPr>
      <w:r>
        <w:t>El estudio del contenido aquí agregado</w:t>
      </w:r>
      <w:r w:rsidR="00087E38">
        <w:t>,</w:t>
      </w:r>
      <w:r>
        <w:t xml:space="preserve"> puede servir no solo para la parte de desarrollo de software o creación de proyectos</w:t>
      </w:r>
      <w:r w:rsidR="00087E38">
        <w:t>; también puede servi</w:t>
      </w:r>
      <w:r>
        <w:t xml:space="preserve">r para el estudio del derecho </w:t>
      </w:r>
      <w:r w:rsidR="00D76D38">
        <w:t xml:space="preserve">informático y para el entendimiento </w:t>
      </w:r>
      <w:r>
        <w:t xml:space="preserve">de conceptos tanto informáticos como </w:t>
      </w:r>
      <w:r w:rsidR="00D76D38">
        <w:t>jurídicos.</w:t>
      </w:r>
    </w:p>
    <w:p w:rsidR="009C24B8" w:rsidRDefault="009C24B8" w:rsidP="00245807">
      <w:pPr>
        <w:ind w:firstLine="210"/>
      </w:pPr>
    </w:p>
    <w:p w:rsidR="00523DF2" w:rsidRDefault="00523DF2" w:rsidP="00523DF2">
      <w:pPr>
        <w:pStyle w:val="Prrafodelista"/>
        <w:spacing w:line="276" w:lineRule="auto"/>
        <w:jc w:val="left"/>
      </w:pPr>
    </w:p>
    <w:p w:rsidR="00D11919" w:rsidRDefault="00D11919">
      <w:pPr>
        <w:spacing w:line="276" w:lineRule="auto"/>
        <w:jc w:val="left"/>
        <w:rPr>
          <w:b/>
          <w:sz w:val="28"/>
        </w:rPr>
      </w:pPr>
    </w:p>
    <w:p w:rsidR="005517A8" w:rsidRDefault="005517A8" w:rsidP="005517A8">
      <w:pPr>
        <w:pStyle w:val="Ttulo3"/>
      </w:pPr>
      <w:bookmarkStart w:id="24" w:name="_Toc459713587"/>
      <w:r>
        <w:t>Alcance de la Investigación a realizar:</w:t>
      </w:r>
      <w:bookmarkEnd w:id="24"/>
    </w:p>
    <w:p w:rsidR="005517A8" w:rsidRDefault="005517A8" w:rsidP="005517A8">
      <w:r>
        <w:t xml:space="preserve">La investigación que se realiza, conlleva la recolección de datos, que describen el problema planteado dentro de un Bufete; </w:t>
      </w:r>
      <w:r w:rsidR="00087E38">
        <w:t xml:space="preserve"> </w:t>
      </w:r>
      <w:r>
        <w:t xml:space="preserve">que </w:t>
      </w:r>
      <w:r w:rsidR="00087E38">
        <w:t xml:space="preserve"> sirva para describir,</w:t>
      </w:r>
      <w:r>
        <w:t xml:space="preserve"> la organización de un bufete así como la descripción a detalle del problema plante</w:t>
      </w:r>
      <w:r w:rsidR="00087E38">
        <w:t>ado y la comprobación del mismo</w:t>
      </w:r>
      <w:r>
        <w:t>; por lo que se hace necesario</w:t>
      </w:r>
      <w:r w:rsidR="00087E38">
        <w:t>,</w:t>
      </w:r>
      <w:r>
        <w:t xml:space="preserve"> hacer una descripción cuantitativa y cualitativa que nos lleven, al desarrollo del plan sugerido; por lo  cual es necesario realizar encuestas, entrevistas tanto a trabajadores como a usuarios y a </w:t>
      </w:r>
      <w:r w:rsidR="00087E38">
        <w:t>los Asesores</w:t>
      </w:r>
      <w:r>
        <w:t xml:space="preserve"> bufete</w:t>
      </w:r>
      <w:r w:rsidR="00087E38">
        <w:t>;</w:t>
      </w:r>
      <w:r>
        <w:t xml:space="preserve"> así como otros </w:t>
      </w:r>
      <w:r w:rsidR="0049222A">
        <w:t>usuarios, con</w:t>
      </w:r>
      <w:r>
        <w:t xml:space="preserve"> características similares</w:t>
      </w:r>
      <w:r w:rsidR="00087E38">
        <w:t>,</w:t>
      </w:r>
      <w:r>
        <w:t xml:space="preserve"> para el planteamiento de conclusiones y recomendaciones apegadas a la realidad.</w:t>
      </w:r>
    </w:p>
    <w:p w:rsidR="00523DF2" w:rsidRDefault="00523DF2" w:rsidP="00523DF2">
      <w:pPr>
        <w:pStyle w:val="Ttulo1"/>
        <w:sectPr w:rsidR="00523DF2" w:rsidSect="00F05847">
          <w:headerReference w:type="default" r:id="rId10"/>
          <w:footerReference w:type="default" r:id="rId11"/>
          <w:pgSz w:w="12240" w:h="15840" w:code="1"/>
          <w:pgMar w:top="1417" w:right="1701" w:bottom="1417" w:left="1701" w:header="708" w:footer="708" w:gutter="0"/>
          <w:pgNumType w:start="1"/>
          <w:cols w:space="708"/>
          <w:docGrid w:linePitch="360"/>
        </w:sectPr>
      </w:pPr>
    </w:p>
    <w:p w:rsidR="00F05847" w:rsidRPr="006278C7" w:rsidRDefault="00E418C4" w:rsidP="00D863E7">
      <w:pPr>
        <w:pStyle w:val="Ttulo2"/>
      </w:pPr>
      <w:bookmarkStart w:id="25" w:name="_Toc459713588"/>
      <w:r w:rsidRPr="006278C7">
        <w:lastRenderedPageBreak/>
        <w:t>Cronograma Tentativo</w:t>
      </w:r>
      <w:bookmarkEnd w:id="25"/>
    </w:p>
    <w:p w:rsidR="00E418C4" w:rsidRPr="00D863E7" w:rsidRDefault="00E418C4" w:rsidP="00D863E7">
      <w:pPr>
        <w:spacing w:after="0" w:line="240" w:lineRule="auto"/>
        <w:jc w:val="left"/>
        <w:rPr>
          <w:sz w:val="22"/>
        </w:rPr>
      </w:pPr>
      <w:r w:rsidRPr="00D863E7">
        <w:rPr>
          <w:sz w:val="22"/>
        </w:rPr>
        <w:t>Debido a que el inicio depende del momento que se dé el visto bueno y revisión está sujeto a cambios.</w:t>
      </w:r>
    </w:p>
    <w:tbl>
      <w:tblPr>
        <w:tblW w:w="13267" w:type="dxa"/>
        <w:tblCellMar>
          <w:left w:w="70" w:type="dxa"/>
          <w:right w:w="70" w:type="dxa"/>
        </w:tblCellMar>
        <w:tblLook w:val="04A0" w:firstRow="1" w:lastRow="0" w:firstColumn="1" w:lastColumn="0" w:noHBand="0" w:noVBand="1"/>
      </w:tblPr>
      <w:tblGrid>
        <w:gridCol w:w="208"/>
        <w:gridCol w:w="3164"/>
        <w:gridCol w:w="234"/>
        <w:gridCol w:w="234"/>
        <w:gridCol w:w="234"/>
        <w:gridCol w:w="235"/>
        <w:gridCol w:w="308"/>
        <w:gridCol w:w="308"/>
        <w:gridCol w:w="308"/>
        <w:gridCol w:w="421"/>
        <w:gridCol w:w="208"/>
        <w:gridCol w:w="308"/>
        <w:gridCol w:w="308"/>
        <w:gridCol w:w="308"/>
        <w:gridCol w:w="300"/>
        <w:gridCol w:w="300"/>
        <w:gridCol w:w="300"/>
        <w:gridCol w:w="403"/>
        <w:gridCol w:w="216"/>
        <w:gridCol w:w="305"/>
        <w:gridCol w:w="305"/>
        <w:gridCol w:w="496"/>
        <w:gridCol w:w="208"/>
        <w:gridCol w:w="276"/>
        <w:gridCol w:w="276"/>
        <w:gridCol w:w="201"/>
        <w:gridCol w:w="75"/>
        <w:gridCol w:w="235"/>
        <w:gridCol w:w="235"/>
        <w:gridCol w:w="235"/>
        <w:gridCol w:w="160"/>
        <w:gridCol w:w="75"/>
        <w:gridCol w:w="235"/>
        <w:gridCol w:w="235"/>
        <w:gridCol w:w="235"/>
        <w:gridCol w:w="160"/>
        <w:gridCol w:w="75"/>
        <w:gridCol w:w="235"/>
        <w:gridCol w:w="235"/>
        <w:gridCol w:w="235"/>
        <w:gridCol w:w="160"/>
        <w:gridCol w:w="75"/>
      </w:tblGrid>
      <w:tr w:rsidR="00156C6A" w:rsidRPr="00D863E7" w:rsidTr="00D863E7">
        <w:trPr>
          <w:gridAfter w:val="1"/>
          <w:wAfter w:w="75" w:type="dxa"/>
          <w:trHeight w:val="283"/>
        </w:trPr>
        <w:tc>
          <w:tcPr>
            <w:tcW w:w="3358" w:type="dxa"/>
            <w:gridSpan w:val="2"/>
            <w:vMerge w:val="restart"/>
            <w:tcBorders>
              <w:top w:val="single" w:sz="8" w:space="0" w:color="auto"/>
              <w:left w:val="single" w:sz="8" w:space="0" w:color="auto"/>
              <w:bottom w:val="nil"/>
              <w:right w:val="single" w:sz="8" w:space="0" w:color="000000"/>
            </w:tcBorders>
            <w:shd w:val="clear" w:color="auto" w:fill="auto"/>
            <w:noWrap/>
            <w:vAlign w:val="center"/>
            <w:hideMark/>
          </w:tcPr>
          <w:p w:rsidR="00156C6A" w:rsidRPr="00D863E7" w:rsidRDefault="00553F3D"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Descripción</w:t>
            </w:r>
          </w:p>
        </w:tc>
        <w:tc>
          <w:tcPr>
            <w:tcW w:w="6973" w:type="dxa"/>
            <w:gridSpan w:val="24"/>
            <w:tcBorders>
              <w:top w:val="single" w:sz="8" w:space="0" w:color="auto"/>
              <w:left w:val="nil"/>
              <w:bottom w:val="single" w:sz="8" w:space="0" w:color="auto"/>
              <w:right w:val="single" w:sz="8" w:space="0" w:color="000000"/>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p>
        </w:tc>
        <w:tc>
          <w:tcPr>
            <w:tcW w:w="2808" w:type="dxa"/>
            <w:gridSpan w:val="15"/>
            <w:tcBorders>
              <w:top w:val="single" w:sz="8" w:space="0" w:color="auto"/>
              <w:left w:val="nil"/>
              <w:bottom w:val="single" w:sz="8" w:space="0" w:color="auto"/>
              <w:right w:val="single" w:sz="8" w:space="0" w:color="000000"/>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p>
        </w:tc>
      </w:tr>
      <w:tr w:rsidR="00C01795" w:rsidRPr="00D863E7" w:rsidTr="00D863E7">
        <w:trPr>
          <w:gridAfter w:val="1"/>
          <w:wAfter w:w="75" w:type="dxa"/>
          <w:trHeight w:val="283"/>
        </w:trPr>
        <w:tc>
          <w:tcPr>
            <w:tcW w:w="3358" w:type="dxa"/>
            <w:gridSpan w:val="2"/>
            <w:vMerge/>
            <w:tcBorders>
              <w:top w:val="single" w:sz="8" w:space="0" w:color="auto"/>
              <w:left w:val="single" w:sz="8" w:space="0" w:color="auto"/>
              <w:bottom w:val="nil"/>
              <w:right w:val="single" w:sz="8" w:space="0" w:color="000000"/>
            </w:tcBorders>
            <w:vAlign w:val="center"/>
            <w:hideMark/>
          </w:tcPr>
          <w:p w:rsidR="00C01795" w:rsidRPr="00D863E7" w:rsidRDefault="00C01795" w:rsidP="00D863E7">
            <w:pPr>
              <w:spacing w:after="0" w:line="240" w:lineRule="auto"/>
              <w:jc w:val="left"/>
              <w:rPr>
                <w:rFonts w:eastAsia="Times New Roman"/>
                <w:color w:val="000000"/>
                <w:lang w:val="es-ES" w:eastAsia="es-ES"/>
              </w:rPr>
            </w:pPr>
          </w:p>
        </w:tc>
        <w:tc>
          <w:tcPr>
            <w:tcW w:w="933" w:type="dxa"/>
            <w:gridSpan w:val="4"/>
            <w:tcBorders>
              <w:top w:val="single" w:sz="8" w:space="0" w:color="auto"/>
              <w:left w:val="nil"/>
              <w:bottom w:val="single" w:sz="8" w:space="0" w:color="auto"/>
              <w:right w:val="single" w:sz="8" w:space="0" w:color="000000"/>
            </w:tcBorders>
            <w:shd w:val="clear" w:color="auto" w:fill="auto"/>
            <w:noWrap/>
            <w:vAlign w:val="bottom"/>
            <w:hideMark/>
          </w:tcPr>
          <w:p w:rsidR="00C01795" w:rsidRPr="00D863E7" w:rsidRDefault="00511D18" w:rsidP="00D863E7">
            <w:pPr>
              <w:spacing w:after="0" w:line="240" w:lineRule="auto"/>
              <w:jc w:val="center"/>
              <w:rPr>
                <w:rFonts w:eastAsia="Times New Roman"/>
                <w:color w:val="000000"/>
                <w:lang w:val="es-ES" w:eastAsia="es-ES"/>
              </w:rPr>
            </w:pPr>
            <w:r>
              <w:rPr>
                <w:rFonts w:eastAsia="Times New Roman"/>
                <w:color w:val="000000"/>
                <w:lang w:val="es-ES" w:eastAsia="es-ES"/>
              </w:rPr>
              <w:t>Mes 1</w:t>
            </w:r>
          </w:p>
        </w:tc>
        <w:tc>
          <w:tcPr>
            <w:tcW w:w="1340" w:type="dxa"/>
            <w:gridSpan w:val="4"/>
            <w:tcBorders>
              <w:top w:val="single" w:sz="8" w:space="0" w:color="auto"/>
              <w:left w:val="nil"/>
              <w:bottom w:val="single" w:sz="8" w:space="0" w:color="auto"/>
              <w:right w:val="single" w:sz="8" w:space="0" w:color="000000"/>
            </w:tcBorders>
            <w:shd w:val="clear" w:color="auto" w:fill="auto"/>
            <w:noWrap/>
            <w:vAlign w:val="bottom"/>
            <w:hideMark/>
          </w:tcPr>
          <w:p w:rsidR="00C01795" w:rsidRPr="00D863E7" w:rsidRDefault="00511D18" w:rsidP="00D863E7">
            <w:pPr>
              <w:spacing w:after="0" w:line="240" w:lineRule="auto"/>
              <w:jc w:val="center"/>
              <w:rPr>
                <w:rFonts w:eastAsia="Times New Roman"/>
                <w:color w:val="000000"/>
                <w:lang w:val="es-ES" w:eastAsia="es-ES"/>
              </w:rPr>
            </w:pPr>
            <w:r>
              <w:rPr>
                <w:rFonts w:eastAsia="Times New Roman"/>
                <w:color w:val="000000"/>
                <w:lang w:val="es-ES" w:eastAsia="es-ES"/>
              </w:rPr>
              <w:t>Mes 2</w:t>
            </w:r>
          </w:p>
        </w:tc>
        <w:tc>
          <w:tcPr>
            <w:tcW w:w="1128" w:type="dxa"/>
            <w:gridSpan w:val="4"/>
            <w:tcBorders>
              <w:top w:val="single" w:sz="8" w:space="0" w:color="auto"/>
              <w:left w:val="nil"/>
              <w:bottom w:val="single" w:sz="8" w:space="0" w:color="auto"/>
              <w:right w:val="single" w:sz="8" w:space="0" w:color="000000"/>
            </w:tcBorders>
            <w:shd w:val="clear" w:color="auto" w:fill="auto"/>
            <w:noWrap/>
            <w:vAlign w:val="bottom"/>
            <w:hideMark/>
          </w:tcPr>
          <w:p w:rsidR="00C01795" w:rsidRPr="00D863E7" w:rsidRDefault="00511D18" w:rsidP="00D863E7">
            <w:pPr>
              <w:spacing w:after="0" w:line="240" w:lineRule="auto"/>
              <w:jc w:val="center"/>
              <w:rPr>
                <w:rFonts w:eastAsia="Times New Roman"/>
                <w:color w:val="000000"/>
                <w:lang w:val="es-ES" w:eastAsia="es-ES"/>
              </w:rPr>
            </w:pPr>
            <w:r>
              <w:rPr>
                <w:rFonts w:eastAsia="Times New Roman"/>
                <w:color w:val="000000"/>
                <w:lang w:val="es-ES" w:eastAsia="es-ES"/>
              </w:rPr>
              <w:t>Mes 3</w:t>
            </w:r>
          </w:p>
        </w:tc>
        <w:tc>
          <w:tcPr>
            <w:tcW w:w="1298" w:type="dxa"/>
            <w:gridSpan w:val="4"/>
            <w:tcBorders>
              <w:top w:val="single" w:sz="8" w:space="0" w:color="auto"/>
              <w:left w:val="nil"/>
              <w:bottom w:val="single" w:sz="8" w:space="0" w:color="auto"/>
              <w:right w:val="single" w:sz="8" w:space="0" w:color="000000"/>
            </w:tcBorders>
            <w:shd w:val="clear" w:color="auto" w:fill="auto"/>
            <w:noWrap/>
            <w:vAlign w:val="bottom"/>
            <w:hideMark/>
          </w:tcPr>
          <w:p w:rsidR="00C01795" w:rsidRPr="00D863E7" w:rsidRDefault="00511D18" w:rsidP="00D863E7">
            <w:pPr>
              <w:spacing w:after="0" w:line="240" w:lineRule="auto"/>
              <w:jc w:val="center"/>
              <w:rPr>
                <w:rFonts w:eastAsia="Times New Roman"/>
                <w:color w:val="000000"/>
                <w:lang w:val="es-ES" w:eastAsia="es-ES"/>
              </w:rPr>
            </w:pPr>
            <w:r>
              <w:rPr>
                <w:rFonts w:eastAsia="Times New Roman"/>
                <w:color w:val="000000"/>
                <w:lang w:val="es-ES" w:eastAsia="es-ES"/>
              </w:rPr>
              <w:t>Mes 4</w:t>
            </w:r>
          </w:p>
        </w:tc>
        <w:tc>
          <w:tcPr>
            <w:tcW w:w="1317" w:type="dxa"/>
            <w:gridSpan w:val="4"/>
            <w:tcBorders>
              <w:top w:val="single" w:sz="8" w:space="0" w:color="auto"/>
              <w:left w:val="nil"/>
              <w:bottom w:val="single" w:sz="8" w:space="0" w:color="auto"/>
              <w:right w:val="single" w:sz="8" w:space="0" w:color="000000"/>
            </w:tcBorders>
            <w:shd w:val="clear" w:color="auto" w:fill="auto"/>
            <w:noWrap/>
            <w:vAlign w:val="bottom"/>
            <w:hideMark/>
          </w:tcPr>
          <w:p w:rsidR="00C01795" w:rsidRPr="00D863E7" w:rsidRDefault="00511D18" w:rsidP="00D863E7">
            <w:pPr>
              <w:spacing w:after="0" w:line="240" w:lineRule="auto"/>
              <w:jc w:val="center"/>
              <w:rPr>
                <w:rFonts w:eastAsia="Times New Roman"/>
                <w:color w:val="000000"/>
                <w:lang w:val="es-ES" w:eastAsia="es-ES"/>
              </w:rPr>
            </w:pPr>
            <w:r>
              <w:rPr>
                <w:rFonts w:eastAsia="Times New Roman"/>
                <w:color w:val="000000"/>
                <w:lang w:val="es-ES" w:eastAsia="es-ES"/>
              </w:rPr>
              <w:t>Mes 5</w:t>
            </w:r>
          </w:p>
        </w:tc>
        <w:tc>
          <w:tcPr>
            <w:tcW w:w="957" w:type="dxa"/>
            <w:gridSpan w:val="4"/>
            <w:tcBorders>
              <w:top w:val="single" w:sz="8" w:space="0" w:color="auto"/>
              <w:left w:val="nil"/>
              <w:bottom w:val="single" w:sz="8" w:space="0" w:color="auto"/>
              <w:right w:val="single" w:sz="8" w:space="0" w:color="000000"/>
            </w:tcBorders>
            <w:shd w:val="clear" w:color="auto" w:fill="auto"/>
            <w:noWrap/>
            <w:vAlign w:val="bottom"/>
            <w:hideMark/>
          </w:tcPr>
          <w:p w:rsidR="00C01795" w:rsidRPr="00D863E7" w:rsidRDefault="00511D18" w:rsidP="00D863E7">
            <w:pPr>
              <w:spacing w:after="0" w:line="240" w:lineRule="auto"/>
              <w:jc w:val="center"/>
              <w:rPr>
                <w:rFonts w:eastAsia="Times New Roman"/>
                <w:color w:val="000000"/>
                <w:lang w:val="es-ES" w:eastAsia="es-ES"/>
              </w:rPr>
            </w:pPr>
            <w:r>
              <w:rPr>
                <w:rFonts w:eastAsia="Times New Roman"/>
                <w:color w:val="000000"/>
                <w:lang w:val="es-ES" w:eastAsia="es-ES"/>
              </w:rPr>
              <w:t>Mes 6</w:t>
            </w:r>
          </w:p>
        </w:tc>
        <w:tc>
          <w:tcPr>
            <w:tcW w:w="936" w:type="dxa"/>
            <w:gridSpan w:val="5"/>
            <w:tcBorders>
              <w:top w:val="single" w:sz="8" w:space="0" w:color="auto"/>
              <w:left w:val="nil"/>
              <w:bottom w:val="single" w:sz="8" w:space="0" w:color="auto"/>
              <w:right w:val="single" w:sz="8" w:space="0" w:color="000000"/>
            </w:tcBorders>
            <w:shd w:val="clear" w:color="auto" w:fill="auto"/>
            <w:noWrap/>
            <w:vAlign w:val="bottom"/>
            <w:hideMark/>
          </w:tcPr>
          <w:p w:rsidR="00C01795" w:rsidRPr="00D863E7" w:rsidRDefault="00511D18" w:rsidP="00D863E7">
            <w:pPr>
              <w:spacing w:after="0" w:line="240" w:lineRule="auto"/>
              <w:jc w:val="center"/>
              <w:rPr>
                <w:rFonts w:eastAsia="Times New Roman"/>
                <w:color w:val="000000"/>
                <w:lang w:val="es-ES" w:eastAsia="es-ES"/>
              </w:rPr>
            </w:pPr>
            <w:r>
              <w:rPr>
                <w:rFonts w:eastAsia="Times New Roman"/>
                <w:color w:val="000000"/>
                <w:lang w:val="es-ES" w:eastAsia="es-ES"/>
              </w:rPr>
              <w:t>Mes 7</w:t>
            </w:r>
          </w:p>
        </w:tc>
        <w:tc>
          <w:tcPr>
            <w:tcW w:w="936" w:type="dxa"/>
            <w:gridSpan w:val="5"/>
            <w:tcBorders>
              <w:top w:val="single" w:sz="8" w:space="0" w:color="auto"/>
              <w:left w:val="nil"/>
              <w:bottom w:val="single" w:sz="8" w:space="0" w:color="auto"/>
              <w:right w:val="single" w:sz="8" w:space="0" w:color="000000"/>
            </w:tcBorders>
            <w:shd w:val="clear" w:color="auto" w:fill="auto"/>
            <w:noWrap/>
            <w:vAlign w:val="bottom"/>
            <w:hideMark/>
          </w:tcPr>
          <w:p w:rsidR="00C01795" w:rsidRPr="00D863E7" w:rsidRDefault="00511D18" w:rsidP="00D863E7">
            <w:pPr>
              <w:spacing w:after="0" w:line="240" w:lineRule="auto"/>
              <w:jc w:val="center"/>
              <w:rPr>
                <w:rFonts w:eastAsia="Times New Roman"/>
                <w:color w:val="000000"/>
                <w:lang w:val="es-ES" w:eastAsia="es-ES"/>
              </w:rPr>
            </w:pPr>
            <w:r>
              <w:rPr>
                <w:rFonts w:eastAsia="Times New Roman"/>
                <w:color w:val="000000"/>
                <w:lang w:val="es-ES" w:eastAsia="es-ES"/>
              </w:rPr>
              <w:t>Mes 8</w:t>
            </w:r>
          </w:p>
        </w:tc>
        <w:tc>
          <w:tcPr>
            <w:tcW w:w="936" w:type="dxa"/>
            <w:gridSpan w:val="5"/>
            <w:tcBorders>
              <w:top w:val="single" w:sz="8" w:space="0" w:color="auto"/>
              <w:left w:val="nil"/>
              <w:bottom w:val="single" w:sz="8" w:space="0" w:color="auto"/>
              <w:right w:val="single" w:sz="8" w:space="0" w:color="000000"/>
            </w:tcBorders>
            <w:shd w:val="clear" w:color="auto" w:fill="auto"/>
            <w:noWrap/>
            <w:vAlign w:val="bottom"/>
            <w:hideMark/>
          </w:tcPr>
          <w:p w:rsidR="00C01795" w:rsidRPr="00D863E7" w:rsidRDefault="00511D18" w:rsidP="00D863E7">
            <w:pPr>
              <w:spacing w:after="0" w:line="240" w:lineRule="auto"/>
              <w:jc w:val="center"/>
              <w:rPr>
                <w:rFonts w:eastAsia="Times New Roman"/>
                <w:color w:val="000000"/>
                <w:lang w:val="es-ES" w:eastAsia="es-ES"/>
              </w:rPr>
            </w:pPr>
            <w:r>
              <w:rPr>
                <w:rFonts w:eastAsia="Times New Roman"/>
                <w:color w:val="000000"/>
                <w:lang w:val="es-ES" w:eastAsia="es-ES"/>
              </w:rPr>
              <w:t>Mes 9</w:t>
            </w:r>
          </w:p>
        </w:tc>
      </w:tr>
      <w:tr w:rsidR="00C01795" w:rsidRPr="00D863E7" w:rsidTr="00D863E7">
        <w:trPr>
          <w:trHeight w:val="283"/>
        </w:trPr>
        <w:tc>
          <w:tcPr>
            <w:tcW w:w="3358" w:type="dxa"/>
            <w:gridSpan w:val="2"/>
            <w:tcBorders>
              <w:top w:val="single" w:sz="8" w:space="0" w:color="auto"/>
              <w:left w:val="single" w:sz="8" w:space="0" w:color="auto"/>
              <w:bottom w:val="single" w:sz="4" w:space="0" w:color="auto"/>
              <w:right w:val="single" w:sz="8" w:space="0" w:color="000000"/>
            </w:tcBorders>
            <w:shd w:val="clear" w:color="000000" w:fill="B8CCE4"/>
            <w:noWrap/>
            <w:vAlign w:val="bottom"/>
            <w:hideMark/>
          </w:tcPr>
          <w:p w:rsidR="00156C6A" w:rsidRPr="00D863E7" w:rsidRDefault="001C7D04"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IDENTIFICACIÓN</w:t>
            </w:r>
          </w:p>
        </w:tc>
        <w:tc>
          <w:tcPr>
            <w:tcW w:w="233" w:type="dxa"/>
            <w:tcBorders>
              <w:top w:val="nil"/>
              <w:left w:val="nil"/>
              <w:bottom w:val="single" w:sz="8" w:space="0" w:color="D8D8D8"/>
              <w:right w:val="nil"/>
            </w:tcBorders>
            <w:shd w:val="clear" w:color="000000" w:fill="538ED5"/>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000000" w:fill="538ED5"/>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000000" w:fill="538ED5"/>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000000" w:fill="538ED5"/>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000000" w:fill="538ED5"/>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000000" w:fill="538ED5"/>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000000" w:fill="538ED5"/>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419" w:type="dxa"/>
            <w:tcBorders>
              <w:top w:val="nil"/>
              <w:left w:val="nil"/>
              <w:bottom w:val="single" w:sz="8" w:space="0" w:color="D8D8D8"/>
              <w:right w:val="nil"/>
            </w:tcBorders>
            <w:shd w:val="clear" w:color="000000" w:fill="538ED5"/>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r>
      <w:tr w:rsidR="00C01795" w:rsidRPr="00D863E7" w:rsidTr="00D863E7">
        <w:trPr>
          <w:trHeight w:val="283"/>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D863E7" w:rsidRDefault="00156C6A" w:rsidP="00D863E7">
            <w:pPr>
              <w:spacing w:after="0" w:line="240" w:lineRule="auto"/>
              <w:jc w:val="right"/>
              <w:rPr>
                <w:rFonts w:eastAsia="Times New Roman"/>
                <w:color w:val="000000"/>
                <w:lang w:val="es-ES" w:eastAsia="es-ES"/>
              </w:rPr>
            </w:pPr>
            <w:r w:rsidRPr="00D863E7">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Recopilación de Información</w:t>
            </w:r>
          </w:p>
        </w:tc>
        <w:tc>
          <w:tcPr>
            <w:tcW w:w="233" w:type="dxa"/>
            <w:tcBorders>
              <w:top w:val="nil"/>
              <w:left w:val="nil"/>
              <w:bottom w:val="single" w:sz="8" w:space="0" w:color="D8D8D8"/>
              <w:right w:val="nil"/>
            </w:tcBorders>
            <w:shd w:val="clear" w:color="000000" w:fill="8DB4E3"/>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000000" w:fill="8DB4E3"/>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r>
      <w:tr w:rsidR="00C01795" w:rsidRPr="00D863E7" w:rsidTr="00D863E7">
        <w:trPr>
          <w:trHeight w:val="283"/>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D863E7" w:rsidRDefault="00156C6A" w:rsidP="00D863E7">
            <w:pPr>
              <w:spacing w:after="0" w:line="240" w:lineRule="auto"/>
              <w:jc w:val="right"/>
              <w:rPr>
                <w:rFonts w:eastAsia="Times New Roman"/>
                <w:color w:val="000000"/>
                <w:lang w:val="es-ES" w:eastAsia="es-ES"/>
              </w:rPr>
            </w:pPr>
            <w:r w:rsidRPr="00D863E7">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Análisis de Información</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000000" w:fill="8DB4E3"/>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000000" w:fill="8DB4E3"/>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000000" w:fill="8DB4E3"/>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000000" w:fill="8DB4E3"/>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000000" w:fill="8DB4E3"/>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000000" w:fill="8DB4E3"/>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000000" w:fill="8DB4E3"/>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000000" w:fill="8DB4E3"/>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r>
      <w:tr w:rsidR="00C01795" w:rsidRPr="00D863E7" w:rsidTr="00D863E7">
        <w:trPr>
          <w:trHeight w:val="283"/>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D863E7" w:rsidRDefault="00156C6A" w:rsidP="00D863E7">
            <w:pPr>
              <w:spacing w:after="0" w:line="240" w:lineRule="auto"/>
              <w:jc w:val="right"/>
              <w:rPr>
                <w:rFonts w:eastAsia="Times New Roman"/>
                <w:color w:val="000000"/>
                <w:lang w:val="es-ES" w:eastAsia="es-ES"/>
              </w:rPr>
            </w:pPr>
            <w:r w:rsidRPr="00D863E7">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xml:space="preserve">Modelado del </w:t>
            </w:r>
            <w:r w:rsidR="00553F3D" w:rsidRPr="00D863E7">
              <w:rPr>
                <w:rFonts w:eastAsia="Times New Roman"/>
                <w:color w:val="000000"/>
                <w:lang w:val="es-ES" w:eastAsia="es-ES"/>
              </w:rPr>
              <w:t>Negocio</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000000" w:fill="8DB4E3"/>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000000" w:fill="8DB4E3"/>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000000" w:fill="8DB4E3"/>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r>
      <w:tr w:rsidR="00C01795" w:rsidRPr="00D863E7" w:rsidTr="00D863E7">
        <w:trPr>
          <w:trHeight w:val="283"/>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D863E7" w:rsidRDefault="00156C6A" w:rsidP="00D863E7">
            <w:pPr>
              <w:spacing w:after="0" w:line="240" w:lineRule="auto"/>
              <w:jc w:val="right"/>
              <w:rPr>
                <w:rFonts w:eastAsia="Times New Roman"/>
                <w:color w:val="000000"/>
                <w:lang w:val="es-ES" w:eastAsia="es-ES"/>
              </w:rPr>
            </w:pPr>
            <w:r w:rsidRPr="00D863E7">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Especificación de</w:t>
            </w:r>
            <w:r w:rsidR="00FD45AB" w:rsidRPr="00D863E7">
              <w:rPr>
                <w:rFonts w:eastAsia="Times New Roman"/>
                <w:color w:val="000000"/>
                <w:lang w:val="es-ES" w:eastAsia="es-ES"/>
              </w:rPr>
              <w:t xml:space="preserve"> Requerimientos</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000000" w:fill="8DB4E3"/>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19" w:type="dxa"/>
            <w:tcBorders>
              <w:top w:val="nil"/>
              <w:left w:val="nil"/>
              <w:bottom w:val="single" w:sz="8" w:space="0" w:color="D8D8D8"/>
              <w:right w:val="nil"/>
            </w:tcBorders>
            <w:shd w:val="clear" w:color="000000" w:fill="8DB4E3"/>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r>
      <w:tr w:rsidR="00C01795" w:rsidRPr="00D863E7" w:rsidTr="00D863E7">
        <w:trPr>
          <w:trHeight w:val="283"/>
        </w:trPr>
        <w:tc>
          <w:tcPr>
            <w:tcW w:w="3358" w:type="dxa"/>
            <w:gridSpan w:val="2"/>
            <w:tcBorders>
              <w:top w:val="single" w:sz="4" w:space="0" w:color="auto"/>
              <w:left w:val="single" w:sz="8" w:space="0" w:color="auto"/>
              <w:bottom w:val="single" w:sz="4" w:space="0" w:color="auto"/>
              <w:right w:val="single" w:sz="8" w:space="0" w:color="000000"/>
            </w:tcBorders>
            <w:shd w:val="clear" w:color="000000" w:fill="D7E4BC"/>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Diseño del Sistema</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000000" w:fill="00B05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000000" w:fill="00B05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000000" w:fill="00B05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000000" w:fill="00B05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000000" w:fill="00B05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000000" w:fill="00B05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000000" w:fill="00B05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01" w:type="dxa"/>
            <w:tcBorders>
              <w:top w:val="nil"/>
              <w:left w:val="nil"/>
              <w:bottom w:val="single" w:sz="8" w:space="0" w:color="D8D8D8"/>
              <w:right w:val="nil"/>
            </w:tcBorders>
            <w:shd w:val="clear" w:color="000000" w:fill="00B05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15" w:type="dxa"/>
            <w:tcBorders>
              <w:top w:val="nil"/>
              <w:left w:val="nil"/>
              <w:bottom w:val="single" w:sz="8" w:space="0" w:color="D8D8D8"/>
              <w:right w:val="nil"/>
            </w:tcBorders>
            <w:shd w:val="clear" w:color="000000" w:fill="00B05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000000" w:fill="00B05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000000" w:fill="00B05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94" w:type="dxa"/>
            <w:tcBorders>
              <w:top w:val="nil"/>
              <w:left w:val="nil"/>
              <w:bottom w:val="single" w:sz="8" w:space="0" w:color="D8D8D8"/>
              <w:right w:val="nil"/>
            </w:tcBorders>
            <w:shd w:val="clear" w:color="000000" w:fill="00B05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r>
      <w:tr w:rsidR="00C01795" w:rsidRPr="00D863E7" w:rsidTr="00D863E7">
        <w:trPr>
          <w:trHeight w:val="283"/>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D863E7" w:rsidRDefault="00156C6A" w:rsidP="00D863E7">
            <w:pPr>
              <w:spacing w:after="0" w:line="240" w:lineRule="auto"/>
              <w:jc w:val="right"/>
              <w:rPr>
                <w:rFonts w:eastAsia="Times New Roman"/>
                <w:color w:val="000000"/>
                <w:lang w:val="es-ES" w:eastAsia="es-ES"/>
              </w:rPr>
            </w:pPr>
            <w:r w:rsidRPr="00D863E7">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Diseño de los Datos</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000000" w:fill="C2D69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000000" w:fill="C2D69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r>
      <w:tr w:rsidR="00C01795" w:rsidRPr="00D863E7" w:rsidTr="00D863E7">
        <w:trPr>
          <w:trHeight w:val="283"/>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D863E7" w:rsidRDefault="00156C6A" w:rsidP="00D863E7">
            <w:pPr>
              <w:spacing w:after="0" w:line="240" w:lineRule="auto"/>
              <w:jc w:val="right"/>
              <w:rPr>
                <w:rFonts w:eastAsia="Times New Roman"/>
                <w:color w:val="000000"/>
                <w:lang w:val="es-ES" w:eastAsia="es-ES"/>
              </w:rPr>
            </w:pPr>
            <w:r w:rsidRPr="00D863E7">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Diseño de Base de Datos</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000000" w:fill="C2D69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000000" w:fill="C2D69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000000" w:fill="C2D69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000000" w:fill="C2D69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000000" w:fill="C2D69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r>
      <w:tr w:rsidR="00C01795" w:rsidRPr="00D863E7" w:rsidTr="00D863E7">
        <w:trPr>
          <w:trHeight w:val="283"/>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D863E7" w:rsidRDefault="00156C6A" w:rsidP="00D863E7">
            <w:pPr>
              <w:spacing w:after="0" w:line="240" w:lineRule="auto"/>
              <w:jc w:val="right"/>
              <w:rPr>
                <w:rFonts w:eastAsia="Times New Roman"/>
                <w:color w:val="000000"/>
                <w:lang w:val="es-ES" w:eastAsia="es-ES"/>
              </w:rPr>
            </w:pPr>
            <w:r w:rsidRPr="00D863E7">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Diseño de Procedimientos</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000000" w:fill="C2D69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000000" w:fill="C2D69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01" w:type="dxa"/>
            <w:tcBorders>
              <w:top w:val="nil"/>
              <w:left w:val="nil"/>
              <w:bottom w:val="single" w:sz="8" w:space="0" w:color="D8D8D8"/>
              <w:right w:val="nil"/>
            </w:tcBorders>
            <w:shd w:val="clear" w:color="000000" w:fill="C2D69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15" w:type="dxa"/>
            <w:tcBorders>
              <w:top w:val="nil"/>
              <w:left w:val="nil"/>
              <w:bottom w:val="single" w:sz="8" w:space="0" w:color="D8D8D8"/>
              <w:right w:val="nil"/>
            </w:tcBorders>
            <w:shd w:val="clear" w:color="000000" w:fill="C2D69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000000" w:fill="C2D69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r>
      <w:tr w:rsidR="00C01795" w:rsidRPr="00D863E7" w:rsidTr="00D863E7">
        <w:trPr>
          <w:trHeight w:val="283"/>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D863E7" w:rsidRDefault="00156C6A" w:rsidP="00D863E7">
            <w:pPr>
              <w:spacing w:after="0" w:line="240" w:lineRule="auto"/>
              <w:jc w:val="right"/>
              <w:rPr>
                <w:rFonts w:eastAsia="Times New Roman"/>
                <w:color w:val="000000"/>
                <w:lang w:val="es-ES" w:eastAsia="es-ES"/>
              </w:rPr>
            </w:pPr>
            <w:r w:rsidRPr="00D863E7">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Diseño de Controles</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000000" w:fill="C2D69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000000" w:fill="C2D69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94" w:type="dxa"/>
            <w:tcBorders>
              <w:top w:val="nil"/>
              <w:left w:val="nil"/>
              <w:bottom w:val="single" w:sz="8" w:space="0" w:color="D8D8D8"/>
              <w:right w:val="nil"/>
            </w:tcBorders>
            <w:shd w:val="clear" w:color="000000" w:fill="C2D69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r>
      <w:tr w:rsidR="00C01795" w:rsidRPr="00D863E7" w:rsidTr="00D863E7">
        <w:trPr>
          <w:trHeight w:val="283"/>
        </w:trPr>
        <w:tc>
          <w:tcPr>
            <w:tcW w:w="3358" w:type="dxa"/>
            <w:gridSpan w:val="2"/>
            <w:tcBorders>
              <w:top w:val="single" w:sz="4" w:space="0" w:color="auto"/>
              <w:left w:val="single" w:sz="8" w:space="0" w:color="auto"/>
              <w:bottom w:val="single" w:sz="4" w:space="0" w:color="auto"/>
              <w:right w:val="single" w:sz="8" w:space="0" w:color="000000"/>
            </w:tcBorders>
            <w:shd w:val="clear" w:color="000000" w:fill="CCC0DA"/>
            <w:noWrap/>
            <w:vAlign w:val="bottom"/>
            <w:hideMark/>
          </w:tcPr>
          <w:p w:rsidR="00156C6A" w:rsidRPr="00D863E7" w:rsidRDefault="00F44A84"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xml:space="preserve">Diseño </w:t>
            </w:r>
            <w:del w:id="26" w:author="Luis Garcia" w:date="2016-08-23T11:14:00Z">
              <w:r w:rsidRPr="00D863E7" w:rsidDel="0049222A">
                <w:rPr>
                  <w:rFonts w:eastAsia="Times New Roman"/>
                  <w:color w:val="000000"/>
                  <w:lang w:val="es-ES" w:eastAsia="es-ES"/>
                </w:rPr>
                <w:delText>de</w:delText>
              </w:r>
              <w:r w:rsidR="00553F3D" w:rsidRPr="00D863E7" w:rsidDel="0049222A">
                <w:rPr>
                  <w:rFonts w:eastAsia="Times New Roman"/>
                  <w:color w:val="000000"/>
                  <w:lang w:val="es-ES" w:eastAsia="es-ES"/>
                </w:rPr>
                <w:delText>Presentación</w:delText>
              </w:r>
            </w:del>
            <w:ins w:id="27" w:author="Luis Garcia" w:date="2016-08-23T11:14:00Z">
              <w:r w:rsidR="0049222A" w:rsidRPr="00D863E7">
                <w:rPr>
                  <w:rFonts w:eastAsia="Times New Roman"/>
                  <w:color w:val="000000"/>
                  <w:lang w:val="es-ES" w:eastAsia="es-ES"/>
                </w:rPr>
                <w:t>de Presentación</w:t>
              </w:r>
            </w:ins>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000000" w:fill="60497B"/>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000000" w:fill="60497B"/>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000000" w:fill="60497B"/>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000000" w:fill="60497B"/>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r>
      <w:tr w:rsidR="00C01795" w:rsidRPr="00D863E7" w:rsidTr="00D863E7">
        <w:trPr>
          <w:trHeight w:val="283"/>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D863E7" w:rsidRDefault="00156C6A" w:rsidP="00D863E7">
            <w:pPr>
              <w:spacing w:after="0" w:line="240" w:lineRule="auto"/>
              <w:jc w:val="right"/>
              <w:rPr>
                <w:rFonts w:eastAsia="Times New Roman"/>
                <w:color w:val="000000"/>
                <w:lang w:val="es-ES" w:eastAsia="es-ES"/>
              </w:rPr>
            </w:pPr>
            <w:r w:rsidRPr="00D863E7">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Diseño de Formularios</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000000" w:fill="B2A1C7"/>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000000" w:fill="B2A1C7"/>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r>
      <w:tr w:rsidR="00C01795" w:rsidRPr="00D863E7" w:rsidTr="00D863E7">
        <w:trPr>
          <w:trHeight w:val="283"/>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D863E7" w:rsidRDefault="00156C6A" w:rsidP="00D863E7">
            <w:pPr>
              <w:spacing w:after="0" w:line="240" w:lineRule="auto"/>
              <w:jc w:val="right"/>
              <w:rPr>
                <w:rFonts w:eastAsia="Times New Roman"/>
                <w:color w:val="000000"/>
                <w:lang w:val="es-ES" w:eastAsia="es-ES"/>
              </w:rPr>
            </w:pPr>
            <w:r w:rsidRPr="00D863E7">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Diseño de UI</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000000" w:fill="B2A1C7"/>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000000" w:fill="B2A1C7"/>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r>
      <w:tr w:rsidR="00C01795" w:rsidRPr="00D863E7" w:rsidTr="00D863E7">
        <w:trPr>
          <w:trHeight w:val="283"/>
        </w:trPr>
        <w:tc>
          <w:tcPr>
            <w:tcW w:w="3358" w:type="dxa"/>
            <w:gridSpan w:val="2"/>
            <w:tcBorders>
              <w:top w:val="single" w:sz="4" w:space="0" w:color="auto"/>
              <w:left w:val="single" w:sz="8" w:space="0" w:color="auto"/>
              <w:bottom w:val="single" w:sz="4" w:space="0" w:color="auto"/>
              <w:right w:val="single" w:sz="8" w:space="0" w:color="000000"/>
            </w:tcBorders>
            <w:shd w:val="clear" w:color="000000" w:fill="FAC09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Codificación</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000000" w:fill="E46D0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000000" w:fill="E46D0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000000" w:fill="E46D0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000000" w:fill="E46D0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000000" w:fill="E46D0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000000" w:fill="E46D0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000000" w:fill="E46D0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000000" w:fill="E46D0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r>
      <w:tr w:rsidR="00C01795" w:rsidRPr="00D863E7" w:rsidTr="00D863E7">
        <w:trPr>
          <w:trHeight w:val="283"/>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D863E7" w:rsidRDefault="00156C6A" w:rsidP="00D863E7">
            <w:pPr>
              <w:spacing w:after="0" w:line="240" w:lineRule="auto"/>
              <w:jc w:val="right"/>
              <w:rPr>
                <w:rFonts w:eastAsia="Times New Roman"/>
                <w:color w:val="000000"/>
                <w:lang w:val="es-ES" w:eastAsia="es-ES"/>
              </w:rPr>
            </w:pPr>
            <w:r w:rsidRPr="00D863E7">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Desarrollo de Procedimientos</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000000" w:fill="FAC09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000000" w:fill="FAC09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r>
      <w:tr w:rsidR="00C01795" w:rsidRPr="00D863E7" w:rsidTr="00D863E7">
        <w:trPr>
          <w:trHeight w:val="283"/>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D863E7" w:rsidRDefault="00156C6A" w:rsidP="00D863E7">
            <w:pPr>
              <w:spacing w:after="0" w:line="240" w:lineRule="auto"/>
              <w:jc w:val="right"/>
              <w:rPr>
                <w:rFonts w:eastAsia="Times New Roman"/>
                <w:color w:val="000000"/>
                <w:lang w:val="es-ES" w:eastAsia="es-ES"/>
              </w:rPr>
            </w:pPr>
            <w:r w:rsidRPr="00D863E7">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Desarrollo de Formularios</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000000" w:fill="FAC09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000000" w:fill="FAC09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r>
      <w:tr w:rsidR="00C01795" w:rsidRPr="00D863E7" w:rsidTr="00D863E7">
        <w:trPr>
          <w:trHeight w:val="283"/>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D863E7" w:rsidRDefault="00156C6A" w:rsidP="00D863E7">
            <w:pPr>
              <w:spacing w:after="0" w:line="240" w:lineRule="auto"/>
              <w:jc w:val="right"/>
              <w:rPr>
                <w:rFonts w:eastAsia="Times New Roman"/>
                <w:color w:val="000000"/>
                <w:lang w:val="es-ES" w:eastAsia="es-ES"/>
              </w:rPr>
            </w:pPr>
            <w:r w:rsidRPr="00D863E7">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Desarrollo del Diseño UI</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000000" w:fill="FAC09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000000" w:fill="FAC09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r>
      <w:tr w:rsidR="00C01795" w:rsidRPr="00D863E7" w:rsidTr="00D863E7">
        <w:trPr>
          <w:trHeight w:val="283"/>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D863E7" w:rsidRDefault="00156C6A" w:rsidP="00D863E7">
            <w:pPr>
              <w:spacing w:after="0" w:line="240" w:lineRule="auto"/>
              <w:jc w:val="right"/>
              <w:rPr>
                <w:rFonts w:eastAsia="Times New Roman"/>
                <w:color w:val="000000"/>
                <w:lang w:val="es-ES" w:eastAsia="es-ES"/>
              </w:rPr>
            </w:pPr>
            <w:r w:rsidRPr="00D863E7">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Desarrollo de Vistas</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000000" w:fill="FAC09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000000" w:fill="FAC09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r>
      <w:tr w:rsidR="00C01795" w:rsidRPr="00D863E7" w:rsidTr="00D863E7">
        <w:trPr>
          <w:trHeight w:val="283"/>
        </w:trPr>
        <w:tc>
          <w:tcPr>
            <w:tcW w:w="3358" w:type="dxa"/>
            <w:gridSpan w:val="2"/>
            <w:tcBorders>
              <w:top w:val="single" w:sz="4" w:space="0" w:color="auto"/>
              <w:left w:val="single" w:sz="8" w:space="0" w:color="auto"/>
              <w:bottom w:val="single" w:sz="4" w:space="0" w:color="auto"/>
              <w:right w:val="single" w:sz="8" w:space="0" w:color="000000"/>
            </w:tcBorders>
            <w:shd w:val="clear" w:color="000000" w:fill="D8D8D8"/>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Pruebas</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000000" w:fill="00000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000000" w:fill="00000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r>
      <w:tr w:rsidR="00C01795" w:rsidRPr="00D863E7" w:rsidTr="00D863E7">
        <w:trPr>
          <w:trHeight w:val="283"/>
        </w:trPr>
        <w:tc>
          <w:tcPr>
            <w:tcW w:w="3358" w:type="dxa"/>
            <w:gridSpan w:val="2"/>
            <w:tcBorders>
              <w:top w:val="single" w:sz="4" w:space="0" w:color="auto"/>
              <w:left w:val="single" w:sz="8" w:space="0" w:color="auto"/>
              <w:bottom w:val="single" w:sz="4" w:space="0" w:color="auto"/>
              <w:right w:val="single" w:sz="8" w:space="0" w:color="000000"/>
            </w:tcBorders>
            <w:shd w:val="clear" w:color="000000" w:fill="D8D8D8"/>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Implantación</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000000" w:fill="00000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000000" w:fill="00000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r>
      <w:tr w:rsidR="00D863E7" w:rsidRPr="00D863E7" w:rsidTr="00D863E7">
        <w:trPr>
          <w:trHeight w:val="283"/>
        </w:trPr>
        <w:tc>
          <w:tcPr>
            <w:tcW w:w="3358" w:type="dxa"/>
            <w:gridSpan w:val="2"/>
            <w:tcBorders>
              <w:top w:val="single" w:sz="4" w:space="0" w:color="auto"/>
              <w:left w:val="single" w:sz="8" w:space="0" w:color="auto"/>
              <w:bottom w:val="single" w:sz="4" w:space="0" w:color="auto"/>
              <w:right w:val="single" w:sz="8" w:space="0" w:color="000000"/>
            </w:tcBorders>
            <w:shd w:val="clear" w:color="000000" w:fill="D8D8D8"/>
            <w:noWrap/>
            <w:vAlign w:val="bottom"/>
            <w:hideMark/>
          </w:tcPr>
          <w:p w:rsidR="00D863E7" w:rsidRPr="00D863E7" w:rsidRDefault="00D863E7" w:rsidP="00CF247B">
            <w:pPr>
              <w:spacing w:after="0" w:line="240" w:lineRule="auto"/>
              <w:jc w:val="left"/>
              <w:rPr>
                <w:rFonts w:eastAsia="Times New Roman"/>
                <w:color w:val="000000"/>
                <w:lang w:val="es-ES" w:eastAsia="es-ES"/>
              </w:rPr>
            </w:pPr>
            <w:r w:rsidRPr="00D863E7">
              <w:rPr>
                <w:rFonts w:eastAsia="Times New Roman"/>
                <w:color w:val="000000"/>
                <w:lang w:val="es-ES" w:eastAsia="es-ES"/>
              </w:rPr>
              <w:t>Mantenimiento</w:t>
            </w:r>
          </w:p>
        </w:tc>
        <w:tc>
          <w:tcPr>
            <w:tcW w:w="233" w:type="dxa"/>
            <w:tcBorders>
              <w:top w:val="nil"/>
              <w:left w:val="nil"/>
              <w:bottom w:val="single" w:sz="8" w:space="0" w:color="D8D8D8"/>
              <w:right w:val="nil"/>
            </w:tcBorders>
            <w:shd w:val="clear" w:color="auto" w:fill="auto"/>
            <w:noWrap/>
            <w:vAlign w:val="bottom"/>
            <w:hideMark/>
          </w:tcPr>
          <w:p w:rsidR="00D863E7" w:rsidRPr="00D863E7" w:rsidRDefault="00D863E7" w:rsidP="00CF247B">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D863E7" w:rsidRPr="00D863E7" w:rsidRDefault="00D863E7" w:rsidP="00CF247B">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D863E7" w:rsidRPr="00D863E7" w:rsidRDefault="00D863E7" w:rsidP="00CF247B">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D863E7" w:rsidRPr="00D863E7" w:rsidRDefault="00D863E7" w:rsidP="00CF247B">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D863E7" w:rsidRPr="00D863E7" w:rsidRDefault="00D863E7" w:rsidP="00CF247B">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D863E7" w:rsidRPr="00D863E7" w:rsidRDefault="00D863E7" w:rsidP="00CF247B">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D863E7" w:rsidRPr="00D863E7" w:rsidRDefault="00D863E7" w:rsidP="00CF247B">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D863E7" w:rsidRPr="00D863E7" w:rsidRDefault="00D863E7" w:rsidP="00CF247B">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D863E7" w:rsidRPr="00D863E7" w:rsidRDefault="00D863E7" w:rsidP="00CF247B">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D863E7" w:rsidRPr="00D863E7" w:rsidRDefault="00D863E7" w:rsidP="00CF247B">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D863E7" w:rsidRPr="00D863E7" w:rsidRDefault="00D863E7" w:rsidP="00CF247B">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D863E7" w:rsidRPr="00D863E7" w:rsidRDefault="00D863E7" w:rsidP="00CF247B">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D863E7" w:rsidRPr="00D863E7" w:rsidRDefault="00D863E7" w:rsidP="00CF247B">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D863E7" w:rsidRPr="00D863E7" w:rsidRDefault="00D863E7" w:rsidP="00CF247B">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D863E7" w:rsidRPr="00D863E7" w:rsidRDefault="00D863E7" w:rsidP="00CF247B">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D863E7" w:rsidRPr="00D863E7" w:rsidRDefault="00D863E7" w:rsidP="00CF247B">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D863E7" w:rsidRPr="00D863E7" w:rsidRDefault="00D863E7" w:rsidP="00CF247B">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D863E7" w:rsidRPr="00D863E7" w:rsidRDefault="00D863E7" w:rsidP="00CF247B">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D863E7" w:rsidRPr="00D863E7" w:rsidRDefault="00D863E7" w:rsidP="00CF247B">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D863E7" w:rsidRPr="00D863E7" w:rsidRDefault="00D863E7" w:rsidP="00CF247B">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D863E7" w:rsidRPr="00D863E7" w:rsidRDefault="00D863E7" w:rsidP="00CF247B">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D863E7" w:rsidRPr="00D863E7" w:rsidRDefault="00D863E7" w:rsidP="00CF247B">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D863E7" w:rsidRPr="00D863E7" w:rsidRDefault="00D863E7" w:rsidP="00CF247B">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D863E7" w:rsidRPr="00D863E7" w:rsidRDefault="00D863E7" w:rsidP="00CF247B">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D863E7" w:rsidRPr="00D863E7" w:rsidRDefault="00D863E7" w:rsidP="00CF247B">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D863E7" w:rsidRPr="00D863E7" w:rsidRDefault="00D863E7" w:rsidP="00CF247B">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D863E7" w:rsidRPr="00D863E7" w:rsidRDefault="00D863E7" w:rsidP="00CF247B">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D863E7" w:rsidRPr="00D863E7" w:rsidRDefault="00D863E7" w:rsidP="00CF247B">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D863E7" w:rsidRPr="00D863E7" w:rsidRDefault="00D863E7" w:rsidP="00CF247B">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D863E7" w:rsidRPr="00D863E7" w:rsidRDefault="00D863E7" w:rsidP="00CF247B">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D863E7" w:rsidRPr="00D863E7" w:rsidRDefault="00D863E7" w:rsidP="00CF247B">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D863E7" w:rsidRPr="00D863E7" w:rsidRDefault="00D863E7" w:rsidP="00CF247B">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D863E7" w:rsidRPr="00D863E7" w:rsidRDefault="00D863E7" w:rsidP="00CF247B">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D863E7" w:rsidRPr="00D863E7" w:rsidRDefault="00D863E7" w:rsidP="00CF247B">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000000" w:fill="000000"/>
            <w:noWrap/>
            <w:vAlign w:val="bottom"/>
            <w:hideMark/>
          </w:tcPr>
          <w:p w:rsidR="00D863E7" w:rsidRPr="00D863E7" w:rsidRDefault="00D863E7" w:rsidP="00CF247B">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000000" w:fill="000000"/>
            <w:noWrap/>
            <w:vAlign w:val="bottom"/>
            <w:hideMark/>
          </w:tcPr>
          <w:p w:rsidR="00D863E7" w:rsidRPr="00D863E7" w:rsidRDefault="00D863E7" w:rsidP="00CF247B">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r>
    </w:tbl>
    <w:p w:rsidR="00523DF2" w:rsidRDefault="00523DF2" w:rsidP="00523DF2">
      <w:pPr>
        <w:spacing w:line="276" w:lineRule="auto"/>
        <w:jc w:val="left"/>
        <w:sectPr w:rsidR="00523DF2" w:rsidSect="00A24CBE">
          <w:footerReference w:type="default" r:id="rId12"/>
          <w:pgSz w:w="15840" w:h="12240" w:orient="landscape" w:code="1"/>
          <w:pgMar w:top="720" w:right="720" w:bottom="720" w:left="720" w:header="709" w:footer="709" w:gutter="0"/>
          <w:pgNumType w:start="14"/>
          <w:cols w:space="708"/>
          <w:docGrid w:linePitch="360"/>
        </w:sectPr>
      </w:pPr>
    </w:p>
    <w:p w:rsidR="00330C36" w:rsidRPr="00523DF2" w:rsidRDefault="00563BCA" w:rsidP="000449F7">
      <w:pPr>
        <w:pStyle w:val="Ttulo2"/>
      </w:pPr>
      <w:bookmarkStart w:id="28" w:name="_Toc459713589"/>
      <w:r>
        <w:lastRenderedPageBreak/>
        <w:t>Bibliografía</w:t>
      </w:r>
      <w:bookmarkEnd w:id="28"/>
    </w:p>
    <w:p w:rsidR="00330C36" w:rsidRPr="00160EEB" w:rsidRDefault="00330C36" w:rsidP="00016593">
      <w:pPr>
        <w:rPr>
          <w:color w:val="000000" w:themeColor="text1"/>
        </w:rPr>
      </w:pPr>
    </w:p>
    <w:p w:rsidR="008155D8" w:rsidRPr="00160EEB" w:rsidRDefault="008155D8" w:rsidP="00330C36">
      <w:pPr>
        <w:pStyle w:val="Prrafodelista"/>
        <w:numPr>
          <w:ilvl w:val="0"/>
          <w:numId w:val="2"/>
        </w:numPr>
        <w:rPr>
          <w:color w:val="000000" w:themeColor="text1"/>
        </w:rPr>
      </w:pPr>
      <w:r w:rsidRPr="00160EEB">
        <w:rPr>
          <w:color w:val="000000" w:themeColor="text1"/>
          <w:shd w:val="clear" w:color="auto" w:fill="FFFFFF"/>
        </w:rPr>
        <w:t>Servidor HTTP Apache.</w:t>
      </w:r>
      <w:r w:rsidRPr="00160EEB">
        <w:rPr>
          <w:rStyle w:val="apple-converted-space"/>
          <w:color w:val="000000" w:themeColor="text1"/>
          <w:shd w:val="clear" w:color="auto" w:fill="FFFFFF"/>
        </w:rPr>
        <w:t> </w:t>
      </w:r>
      <w:r w:rsidRPr="00160EEB">
        <w:rPr>
          <w:i/>
          <w:iCs/>
          <w:color w:val="000000" w:themeColor="text1"/>
          <w:shd w:val="clear" w:color="auto" w:fill="FFFFFF"/>
        </w:rPr>
        <w:t>Wikipedia, La enciclopedia libre</w:t>
      </w:r>
      <w:r w:rsidRPr="00160EEB">
        <w:rPr>
          <w:color w:val="000000" w:themeColor="text1"/>
          <w:shd w:val="clear" w:color="auto" w:fill="FFFFFF"/>
        </w:rPr>
        <w:t xml:space="preserve">. Fecha de consulta: 10:37, abril 30, 2015 </w:t>
      </w:r>
      <w:r w:rsidR="00F81345" w:rsidRPr="00160EEB">
        <w:rPr>
          <w:color w:val="000000" w:themeColor="text1"/>
          <w:shd w:val="clear" w:color="auto" w:fill="FFFFFF"/>
        </w:rPr>
        <w:t>de</w:t>
      </w:r>
      <w:r w:rsidRPr="00160EEB">
        <w:rPr>
          <w:rStyle w:val="apple-converted-space"/>
          <w:color w:val="000000" w:themeColor="text1"/>
          <w:shd w:val="clear" w:color="auto" w:fill="FFFFFF"/>
        </w:rPr>
        <w:t> </w:t>
      </w:r>
      <w:hyperlink r:id="rId13" w:history="1">
        <w:r w:rsidRPr="00160EEB">
          <w:rPr>
            <w:rStyle w:val="Hipervnculo"/>
            <w:color w:val="000000" w:themeColor="text1"/>
          </w:rPr>
          <w:t>http://es.wikipedia.org/wiki/Servidor_HTTP_Apache</w:t>
        </w:r>
      </w:hyperlink>
      <w:r w:rsidRPr="00160EEB">
        <w:rPr>
          <w:color w:val="000000" w:themeColor="text1"/>
        </w:rPr>
        <w:t>.</w:t>
      </w:r>
    </w:p>
    <w:p w:rsidR="00563BCA" w:rsidRPr="00160EEB" w:rsidRDefault="00563BCA" w:rsidP="00330C36">
      <w:pPr>
        <w:pStyle w:val="Prrafodelista"/>
        <w:numPr>
          <w:ilvl w:val="0"/>
          <w:numId w:val="2"/>
        </w:numPr>
        <w:rPr>
          <w:color w:val="000000" w:themeColor="text1"/>
        </w:rPr>
      </w:pPr>
      <w:r w:rsidRPr="00160EEB">
        <w:rPr>
          <w:color w:val="000000" w:themeColor="text1"/>
          <w:shd w:val="clear" w:color="auto" w:fill="FFFFFF"/>
        </w:rPr>
        <w:t>MySQL.</w:t>
      </w:r>
      <w:r w:rsidRPr="00160EEB">
        <w:rPr>
          <w:rStyle w:val="apple-converted-space"/>
          <w:color w:val="000000" w:themeColor="text1"/>
          <w:shd w:val="clear" w:color="auto" w:fill="FFFFFF"/>
        </w:rPr>
        <w:t> </w:t>
      </w:r>
      <w:r w:rsidRPr="00160EEB">
        <w:rPr>
          <w:i/>
          <w:iCs/>
          <w:color w:val="000000" w:themeColor="text1"/>
          <w:shd w:val="clear" w:color="auto" w:fill="FFFFFF"/>
        </w:rPr>
        <w:t>Wikipedia, La enciclopedia libre</w:t>
      </w:r>
      <w:r w:rsidRPr="00160EEB">
        <w:rPr>
          <w:color w:val="000000" w:themeColor="text1"/>
          <w:shd w:val="clear" w:color="auto" w:fill="FFFFFF"/>
        </w:rPr>
        <w:t xml:space="preserve">. Fecha de consulta: 10:37, abril 30, 2015 </w:t>
      </w:r>
      <w:r w:rsidR="00F81345" w:rsidRPr="00160EEB">
        <w:rPr>
          <w:color w:val="000000" w:themeColor="text1"/>
          <w:shd w:val="clear" w:color="auto" w:fill="FFFFFF"/>
        </w:rPr>
        <w:t>de</w:t>
      </w:r>
      <w:r w:rsidRPr="00160EEB">
        <w:rPr>
          <w:rStyle w:val="apple-converted-space"/>
          <w:color w:val="000000" w:themeColor="text1"/>
          <w:shd w:val="clear" w:color="auto" w:fill="FFFFFF"/>
        </w:rPr>
        <w:t> </w:t>
      </w:r>
      <w:hyperlink r:id="rId14" w:history="1">
        <w:r w:rsidRPr="00160EEB">
          <w:rPr>
            <w:rStyle w:val="Hipervnculo"/>
            <w:color w:val="000000" w:themeColor="text1"/>
          </w:rPr>
          <w:t>http://es.wikipedia.org/wiki/MySQL</w:t>
        </w:r>
      </w:hyperlink>
      <w:r w:rsidRPr="00160EEB">
        <w:rPr>
          <w:color w:val="000000" w:themeColor="text1"/>
        </w:rPr>
        <w:t>.</w:t>
      </w:r>
    </w:p>
    <w:p w:rsidR="00563BCA" w:rsidRPr="00160EEB" w:rsidRDefault="00563BCA" w:rsidP="00330C36">
      <w:pPr>
        <w:pStyle w:val="Prrafodelista"/>
        <w:numPr>
          <w:ilvl w:val="0"/>
          <w:numId w:val="2"/>
        </w:numPr>
        <w:rPr>
          <w:color w:val="000000" w:themeColor="text1"/>
        </w:rPr>
      </w:pPr>
      <w:r w:rsidRPr="00160EEB">
        <w:rPr>
          <w:color w:val="000000" w:themeColor="text1"/>
          <w:shd w:val="clear" w:color="auto" w:fill="FFFFFF"/>
        </w:rPr>
        <w:t>PHP.</w:t>
      </w:r>
      <w:r w:rsidRPr="00160EEB">
        <w:rPr>
          <w:rStyle w:val="apple-converted-space"/>
          <w:color w:val="000000" w:themeColor="text1"/>
          <w:shd w:val="clear" w:color="auto" w:fill="FFFFFF"/>
        </w:rPr>
        <w:t> </w:t>
      </w:r>
      <w:r w:rsidRPr="00160EEB">
        <w:rPr>
          <w:i/>
          <w:iCs/>
          <w:color w:val="000000" w:themeColor="text1"/>
          <w:shd w:val="clear" w:color="auto" w:fill="FFFFFF"/>
        </w:rPr>
        <w:t>Wikipedia, La enciclopedia libre</w:t>
      </w:r>
      <w:r w:rsidRPr="00160EEB">
        <w:rPr>
          <w:color w:val="000000" w:themeColor="text1"/>
          <w:shd w:val="clear" w:color="auto" w:fill="FFFFFF"/>
        </w:rPr>
        <w:t xml:space="preserve">. Fecha de consulta: 10:37, abril 30, 2015 </w:t>
      </w:r>
      <w:r w:rsidR="00F81345" w:rsidRPr="00160EEB">
        <w:rPr>
          <w:color w:val="000000" w:themeColor="text1"/>
          <w:shd w:val="clear" w:color="auto" w:fill="FFFFFF"/>
        </w:rPr>
        <w:t>de</w:t>
      </w:r>
      <w:r w:rsidRPr="00160EEB">
        <w:rPr>
          <w:rStyle w:val="apple-converted-space"/>
          <w:color w:val="000000" w:themeColor="text1"/>
          <w:shd w:val="clear" w:color="auto" w:fill="FFFFFF"/>
        </w:rPr>
        <w:t> </w:t>
      </w:r>
      <w:hyperlink r:id="rId15" w:history="1">
        <w:r w:rsidRPr="00160EEB">
          <w:rPr>
            <w:rStyle w:val="Hipervnculo"/>
            <w:color w:val="000000" w:themeColor="text1"/>
          </w:rPr>
          <w:t>http://es.wikipedia.org/wiki/PHP</w:t>
        </w:r>
      </w:hyperlink>
      <w:r w:rsidRPr="00160EEB">
        <w:rPr>
          <w:color w:val="000000" w:themeColor="text1"/>
        </w:rPr>
        <w:t>.</w:t>
      </w:r>
    </w:p>
    <w:p w:rsidR="00563BCA" w:rsidRPr="00160EEB" w:rsidRDefault="00330C36" w:rsidP="00330C36">
      <w:pPr>
        <w:pStyle w:val="Prrafodelista"/>
        <w:numPr>
          <w:ilvl w:val="0"/>
          <w:numId w:val="2"/>
        </w:numPr>
        <w:rPr>
          <w:color w:val="000000" w:themeColor="text1"/>
        </w:rPr>
      </w:pPr>
      <w:r w:rsidRPr="00160EEB">
        <w:rPr>
          <w:color w:val="000000" w:themeColor="text1"/>
          <w:shd w:val="clear" w:color="auto" w:fill="FFFFFF"/>
        </w:rPr>
        <w:t>JavaScript</w:t>
      </w:r>
      <w:r w:rsidR="00563BCA" w:rsidRPr="00160EEB">
        <w:rPr>
          <w:color w:val="000000" w:themeColor="text1"/>
          <w:shd w:val="clear" w:color="auto" w:fill="FFFFFF"/>
        </w:rPr>
        <w:t>.</w:t>
      </w:r>
      <w:r w:rsidR="00563BCA" w:rsidRPr="00160EEB">
        <w:rPr>
          <w:rStyle w:val="apple-converted-space"/>
          <w:color w:val="000000" w:themeColor="text1"/>
          <w:shd w:val="clear" w:color="auto" w:fill="FFFFFF"/>
        </w:rPr>
        <w:t> </w:t>
      </w:r>
      <w:r w:rsidR="00563BCA" w:rsidRPr="00160EEB">
        <w:rPr>
          <w:i/>
          <w:iCs/>
          <w:color w:val="000000" w:themeColor="text1"/>
          <w:shd w:val="clear" w:color="auto" w:fill="FFFFFF"/>
        </w:rPr>
        <w:t>Wikipedia, La enciclopedia libre</w:t>
      </w:r>
      <w:r w:rsidR="00563BCA" w:rsidRPr="00160EEB">
        <w:rPr>
          <w:color w:val="000000" w:themeColor="text1"/>
          <w:shd w:val="clear" w:color="auto" w:fill="FFFFFF"/>
        </w:rPr>
        <w:t xml:space="preserve">. Fecha de consulta: 10:37, abril 30, 2015 </w:t>
      </w:r>
      <w:r w:rsidR="00F81345" w:rsidRPr="00160EEB">
        <w:rPr>
          <w:color w:val="000000" w:themeColor="text1"/>
          <w:shd w:val="clear" w:color="auto" w:fill="FFFFFF"/>
        </w:rPr>
        <w:t>de</w:t>
      </w:r>
      <w:r w:rsidR="00563BCA" w:rsidRPr="00160EEB">
        <w:rPr>
          <w:rStyle w:val="apple-converted-space"/>
          <w:color w:val="000000" w:themeColor="text1"/>
          <w:shd w:val="clear" w:color="auto" w:fill="FFFFFF"/>
        </w:rPr>
        <w:t> </w:t>
      </w:r>
      <w:hyperlink r:id="rId16" w:history="1">
        <w:r w:rsidRPr="00160EEB">
          <w:rPr>
            <w:rStyle w:val="Hipervnculo"/>
            <w:color w:val="000000" w:themeColor="text1"/>
          </w:rPr>
          <w:t>http://es.wikipedia.org/wiki/JavaScript</w:t>
        </w:r>
      </w:hyperlink>
      <w:r w:rsidRPr="00160EEB">
        <w:rPr>
          <w:color w:val="000000" w:themeColor="text1"/>
        </w:rPr>
        <w:t>.</w:t>
      </w:r>
    </w:p>
    <w:p w:rsidR="00563BCA" w:rsidRPr="000B108E" w:rsidRDefault="00F81345" w:rsidP="00016593">
      <w:pPr>
        <w:pStyle w:val="Prrafodelista"/>
        <w:numPr>
          <w:ilvl w:val="0"/>
          <w:numId w:val="2"/>
        </w:numPr>
        <w:rPr>
          <w:color w:val="000000" w:themeColor="text1"/>
        </w:rPr>
      </w:pPr>
      <w:r w:rsidRPr="00160EEB">
        <w:rPr>
          <w:color w:val="000000" w:themeColor="text1"/>
          <w:shd w:val="clear" w:color="auto" w:fill="FFFFFF"/>
        </w:rPr>
        <w:t>Laravel</w:t>
      </w:r>
      <w:r w:rsidR="00330C36" w:rsidRPr="00160EEB">
        <w:rPr>
          <w:color w:val="000000" w:themeColor="text1"/>
          <w:shd w:val="clear" w:color="auto" w:fill="FFFFFF"/>
        </w:rPr>
        <w:t>.</w:t>
      </w:r>
      <w:r w:rsidR="00330C36" w:rsidRPr="00160EEB">
        <w:rPr>
          <w:rStyle w:val="apple-converted-space"/>
          <w:color w:val="000000" w:themeColor="text1"/>
          <w:shd w:val="clear" w:color="auto" w:fill="FFFFFF"/>
        </w:rPr>
        <w:t> </w:t>
      </w:r>
      <w:r w:rsidR="00330C36" w:rsidRPr="00160EEB">
        <w:rPr>
          <w:i/>
          <w:iCs/>
          <w:color w:val="000000" w:themeColor="text1"/>
          <w:shd w:val="clear" w:color="auto" w:fill="FFFFFF"/>
        </w:rPr>
        <w:t>Wikipedia, La enciclopedia libre</w:t>
      </w:r>
      <w:r w:rsidR="00330C36" w:rsidRPr="00160EEB">
        <w:rPr>
          <w:color w:val="000000" w:themeColor="text1"/>
          <w:shd w:val="clear" w:color="auto" w:fill="FFFFFF"/>
        </w:rPr>
        <w:t xml:space="preserve">. Fecha de consulta: 10:37, abril 30, 2015 </w:t>
      </w:r>
      <w:r w:rsidRPr="00160EEB">
        <w:rPr>
          <w:color w:val="000000" w:themeColor="text1"/>
          <w:shd w:val="clear" w:color="auto" w:fill="FFFFFF"/>
        </w:rPr>
        <w:t>de</w:t>
      </w:r>
      <w:r w:rsidR="00330C36" w:rsidRPr="00160EEB">
        <w:rPr>
          <w:rStyle w:val="apple-converted-space"/>
          <w:color w:val="000000" w:themeColor="text1"/>
          <w:shd w:val="clear" w:color="auto" w:fill="FFFFFF"/>
        </w:rPr>
        <w:t> </w:t>
      </w:r>
      <w:hyperlink r:id="rId17" w:history="1">
        <w:r w:rsidRPr="00160EEB">
          <w:rPr>
            <w:rStyle w:val="Hipervnculo"/>
            <w:color w:val="000000" w:themeColor="text1"/>
          </w:rPr>
          <w:t>http://es.wikipedia.org/wiki/Laravel</w:t>
        </w:r>
      </w:hyperlink>
    </w:p>
    <w:p w:rsidR="000B108E" w:rsidRPr="000B108E" w:rsidRDefault="000B108E" w:rsidP="000B108E">
      <w:pPr>
        <w:pStyle w:val="Prrafodelista"/>
        <w:numPr>
          <w:ilvl w:val="0"/>
          <w:numId w:val="2"/>
        </w:numPr>
        <w:jc w:val="left"/>
        <w:rPr>
          <w:color w:val="000000" w:themeColor="text1"/>
        </w:rPr>
      </w:pPr>
      <w:r>
        <w:t xml:space="preserve">Etcétera, Nota de un periódico mexicano, Periódico Digital. Fecha de </w:t>
      </w:r>
      <w:r w:rsidRPr="000B108E">
        <w:rPr>
          <w:color w:val="000000" w:themeColor="text1"/>
        </w:rPr>
        <w:t xml:space="preserve">Consulta julio 22, 2015 de </w:t>
      </w:r>
      <w:hyperlink r:id="rId18" w:history="1">
        <w:r w:rsidRPr="000B108E">
          <w:rPr>
            <w:rStyle w:val="Hipervnculo"/>
            <w:color w:val="000000" w:themeColor="text1"/>
          </w:rPr>
          <w:t>http://www.etcetera.com.mx/articulo/gracias_a_la_banda_ancha_movil,_la_mitad_del_mundo_tendra_internet_para_2017_itu/30140/</w:t>
        </w:r>
      </w:hyperlink>
    </w:p>
    <w:p w:rsidR="000B108E" w:rsidRPr="00160EEB" w:rsidRDefault="000B108E" w:rsidP="000B108E">
      <w:pPr>
        <w:pStyle w:val="Prrafodelista"/>
        <w:rPr>
          <w:color w:val="000000" w:themeColor="text1"/>
        </w:rPr>
      </w:pPr>
    </w:p>
    <w:p w:rsidR="00563BCA" w:rsidRPr="00160EEB" w:rsidRDefault="00563BCA" w:rsidP="00016593">
      <w:pPr>
        <w:rPr>
          <w:color w:val="000000" w:themeColor="text1"/>
        </w:rPr>
      </w:pPr>
    </w:p>
    <w:p w:rsidR="008155D8" w:rsidRPr="008155D8" w:rsidRDefault="008155D8" w:rsidP="00016593">
      <w:pPr>
        <w:rPr>
          <w:color w:val="333333"/>
          <w:shd w:val="clear" w:color="auto" w:fill="FFFFFF"/>
        </w:rPr>
      </w:pPr>
    </w:p>
    <w:sectPr w:rsidR="008155D8" w:rsidRPr="008155D8" w:rsidSect="00A24CBE">
      <w:footerReference w:type="default" r:id="rId19"/>
      <w:pgSz w:w="12240" w:h="15840" w:code="1"/>
      <w:pgMar w:top="1417" w:right="1701" w:bottom="1417" w:left="1701" w:header="708" w:footer="708" w:gutter="0"/>
      <w:pgNumType w:start="1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3143" w:rsidRDefault="001D3143" w:rsidP="002D134C">
      <w:pPr>
        <w:spacing w:after="0" w:line="240" w:lineRule="auto"/>
      </w:pPr>
      <w:r>
        <w:separator/>
      </w:r>
    </w:p>
    <w:p w:rsidR="001D3143" w:rsidRDefault="001D3143"/>
  </w:endnote>
  <w:endnote w:type="continuationSeparator" w:id="0">
    <w:p w:rsidR="001D3143" w:rsidRDefault="001D3143" w:rsidP="002D134C">
      <w:pPr>
        <w:spacing w:after="0" w:line="240" w:lineRule="auto"/>
      </w:pPr>
      <w:r>
        <w:continuationSeparator/>
      </w:r>
    </w:p>
    <w:p w:rsidR="001D3143" w:rsidRDefault="001D31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oor Richard">
    <w:panose1 w:val="02080502050505020702"/>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7087381"/>
      <w:docPartObj>
        <w:docPartGallery w:val="Page Numbers (Bottom of Page)"/>
        <w:docPartUnique/>
      </w:docPartObj>
    </w:sdtPr>
    <w:sdtEndPr/>
    <w:sdtContent>
      <w:p w:rsidR="009E31F9" w:rsidRDefault="009E31F9">
        <w:pPr>
          <w:pStyle w:val="Piedepgina"/>
          <w:jc w:val="center"/>
        </w:pPr>
        <w:r>
          <w:fldChar w:fldCharType="begin"/>
        </w:r>
        <w:r>
          <w:instrText>PAGE   \* MERGEFORMAT</w:instrText>
        </w:r>
        <w:r>
          <w:fldChar w:fldCharType="separate"/>
        </w:r>
        <w:r w:rsidR="0049222A" w:rsidRPr="0049222A">
          <w:rPr>
            <w:noProof/>
            <w:lang w:val="es-ES"/>
          </w:rPr>
          <w:t>1</w:t>
        </w:r>
        <w:r>
          <w:fldChar w:fldCharType="end"/>
        </w:r>
      </w:p>
    </w:sdtContent>
  </w:sdt>
  <w:p w:rsidR="009E31F9" w:rsidRDefault="009E31F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0715411"/>
      <w:docPartObj>
        <w:docPartGallery w:val="Page Numbers (Bottom of Page)"/>
        <w:docPartUnique/>
      </w:docPartObj>
    </w:sdtPr>
    <w:sdtEndPr/>
    <w:sdtContent>
      <w:p w:rsidR="009E31F9" w:rsidRDefault="009E31F9">
        <w:pPr>
          <w:pStyle w:val="Piedepgina"/>
          <w:jc w:val="center"/>
        </w:pPr>
        <w:r>
          <w:fldChar w:fldCharType="begin"/>
        </w:r>
        <w:r>
          <w:instrText>PAGE   \* MERGEFORMAT</w:instrText>
        </w:r>
        <w:r>
          <w:fldChar w:fldCharType="separate"/>
        </w:r>
        <w:r w:rsidR="0049222A" w:rsidRPr="0049222A">
          <w:rPr>
            <w:noProof/>
            <w:lang w:val="es-ES"/>
          </w:rPr>
          <w:t>14</w:t>
        </w:r>
        <w:r>
          <w:fldChar w:fldCharType="end"/>
        </w:r>
      </w:p>
    </w:sdtContent>
  </w:sdt>
  <w:p w:rsidR="009E31F9" w:rsidRDefault="009E31F9">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9728678"/>
      <w:docPartObj>
        <w:docPartGallery w:val="Page Numbers (Bottom of Page)"/>
        <w:docPartUnique/>
      </w:docPartObj>
    </w:sdtPr>
    <w:sdtEndPr/>
    <w:sdtContent>
      <w:p w:rsidR="009E31F9" w:rsidRDefault="009E31F9">
        <w:pPr>
          <w:pStyle w:val="Piedepgina"/>
          <w:jc w:val="center"/>
        </w:pPr>
        <w:r>
          <w:fldChar w:fldCharType="begin"/>
        </w:r>
        <w:r>
          <w:instrText>PAGE   \* MERGEFORMAT</w:instrText>
        </w:r>
        <w:r>
          <w:fldChar w:fldCharType="separate"/>
        </w:r>
        <w:r w:rsidR="0049222A" w:rsidRPr="0049222A">
          <w:rPr>
            <w:noProof/>
            <w:lang w:val="es-ES"/>
          </w:rPr>
          <w:t>15</w:t>
        </w:r>
        <w:r>
          <w:fldChar w:fldCharType="end"/>
        </w:r>
      </w:p>
    </w:sdtContent>
  </w:sdt>
  <w:p w:rsidR="009E31F9" w:rsidRDefault="009E31F9">
    <w:pPr>
      <w:pStyle w:val="Piedepgina"/>
    </w:pPr>
  </w:p>
  <w:p w:rsidR="009E31F9" w:rsidRDefault="009E31F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3143" w:rsidRDefault="001D3143" w:rsidP="002D134C">
      <w:pPr>
        <w:spacing w:after="0" w:line="240" w:lineRule="auto"/>
      </w:pPr>
      <w:r>
        <w:separator/>
      </w:r>
    </w:p>
    <w:p w:rsidR="001D3143" w:rsidRDefault="001D3143"/>
  </w:footnote>
  <w:footnote w:type="continuationSeparator" w:id="0">
    <w:p w:rsidR="001D3143" w:rsidRDefault="001D3143" w:rsidP="002D134C">
      <w:pPr>
        <w:spacing w:after="0" w:line="240" w:lineRule="auto"/>
      </w:pPr>
      <w:r>
        <w:continuationSeparator/>
      </w:r>
    </w:p>
    <w:p w:rsidR="001D3143" w:rsidRDefault="001D3143"/>
  </w:footnote>
  <w:footnote w:id="1">
    <w:p w:rsidR="009E31F9" w:rsidRDefault="009E31F9" w:rsidP="514B907F">
      <w:pPr>
        <w:pStyle w:val="Textonotapie"/>
      </w:pPr>
      <w:r w:rsidRPr="514B907F">
        <w:rPr>
          <w:rStyle w:val="Refdenotaalpie"/>
        </w:rPr>
        <w:footnoteRef/>
      </w:r>
      <w:r>
        <w:t>http://www.etcetera.com.mx/articulo/gracias_a_la_banda_ancha_movil,_la_mitad_del_mundo_tendra_internet_para_2017_itu/30140/</w:t>
      </w:r>
    </w:p>
  </w:footnote>
  <w:footnote w:id="2">
    <w:p w:rsidR="009E31F9" w:rsidRDefault="009E31F9">
      <w:pPr>
        <w:pStyle w:val="Textonotapie"/>
      </w:pPr>
      <w:r>
        <w:rPr>
          <w:rStyle w:val="Refdenotaalpie"/>
        </w:rPr>
        <w:footnoteRef/>
      </w:r>
      <w:r w:rsidRPr="002D134C">
        <w:t>http://es.wikipedia.org/wiki/Servidor_HTTP_Apache</w:t>
      </w:r>
    </w:p>
  </w:footnote>
  <w:footnote w:id="3">
    <w:p w:rsidR="009E31F9" w:rsidRDefault="009E31F9">
      <w:pPr>
        <w:pStyle w:val="Textonotapie"/>
      </w:pPr>
      <w:r>
        <w:rPr>
          <w:rStyle w:val="Refdenotaalpie"/>
        </w:rPr>
        <w:footnoteRef/>
      </w:r>
      <w:r w:rsidRPr="002D134C">
        <w:t>http://es.wikipedia.org/wiki/MySQL</w:t>
      </w:r>
    </w:p>
  </w:footnote>
  <w:footnote w:id="4">
    <w:p w:rsidR="009E31F9" w:rsidRDefault="009E31F9">
      <w:pPr>
        <w:pStyle w:val="Textonotapie"/>
      </w:pPr>
      <w:r>
        <w:rPr>
          <w:rStyle w:val="Refdenotaalpie"/>
        </w:rPr>
        <w:footnoteRef/>
      </w:r>
      <w:r w:rsidRPr="002D134C">
        <w:t>http://es.wikipedia.org/wiki/PHP</w:t>
      </w:r>
    </w:p>
  </w:footnote>
  <w:footnote w:id="5">
    <w:p w:rsidR="009E31F9" w:rsidRDefault="009E31F9">
      <w:pPr>
        <w:pStyle w:val="Textonotapie"/>
      </w:pPr>
      <w:r>
        <w:rPr>
          <w:rStyle w:val="Refdenotaalpie"/>
        </w:rPr>
        <w:footnoteRef/>
      </w:r>
      <w:r w:rsidRPr="003D0F95">
        <w:t>http://es.wikipedia.org/wiki/JavaScript</w:t>
      </w:r>
    </w:p>
  </w:footnote>
  <w:footnote w:id="6">
    <w:p w:rsidR="009E31F9" w:rsidRDefault="009E31F9">
      <w:pPr>
        <w:pStyle w:val="Textonotapie"/>
      </w:pPr>
      <w:r>
        <w:rPr>
          <w:rStyle w:val="Refdenotaalpie"/>
        </w:rPr>
        <w:footnoteRef/>
      </w:r>
      <w:r w:rsidRPr="003D0F95">
        <w:t>http://es.wikipedia.org/wiki/Laravel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31F9" w:rsidRDefault="009E31F9">
    <w:pPr>
      <w:pStyle w:val="Encabezado"/>
    </w:pPr>
  </w:p>
  <w:p w:rsidR="009E31F9" w:rsidRDefault="009E31F9">
    <w:pPr>
      <w:pStyle w:val="Encabezado"/>
    </w:pPr>
  </w:p>
  <w:p w:rsidR="009E31F9" w:rsidRDefault="009E31F9">
    <w:pPr>
      <w:pStyle w:val="Encabezado"/>
    </w:pPr>
  </w:p>
  <w:p w:rsidR="009E31F9" w:rsidRDefault="009E31F9">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31F9" w:rsidRDefault="009E31F9" w:rsidP="00B637E0">
    <w:pPr>
      <w:pStyle w:val="Encabezado"/>
      <w:tabs>
        <w:tab w:val="clear" w:pos="4252"/>
        <w:tab w:val="clear" w:pos="8504"/>
        <w:tab w:val="left" w:pos="8310"/>
      </w:tabs>
    </w:pPr>
    <w:r>
      <w:rPr>
        <w:noProof/>
        <w:lang w:val="es-ES" w:eastAsia="es-ES"/>
      </w:rPr>
      <w:drawing>
        <wp:anchor distT="0" distB="0" distL="114300" distR="114300" simplePos="0" relativeHeight="251669504" behindDoc="1" locked="0" layoutInCell="1" allowOverlap="1" wp14:anchorId="5BBCB3BB" wp14:editId="71480677">
          <wp:simplePos x="0" y="0"/>
          <wp:positionH relativeFrom="page">
            <wp:align>right</wp:align>
          </wp:positionH>
          <wp:positionV relativeFrom="paragraph">
            <wp:posOffset>-573405</wp:posOffset>
          </wp:positionV>
          <wp:extent cx="2695575" cy="1371600"/>
          <wp:effectExtent l="0" t="0" r="9525" b="0"/>
          <wp:wrapNone/>
          <wp:docPr id="2" name="Imagen 4" descr="http://4.bp.blogspot.com/-iRxf1sonZTc/UXLhZO-jZSI/AAAAAAAAAAo/ir4ur6sy8xg/s758/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4.bp.blogspot.com/-iRxf1sonZTc/UXLhZO-jZSI/AAAAAAAAAAo/ir4ur6sy8xg/s758/logo.jpg"/>
                  <pic:cNvPicPr>
                    <a:picLocks noChangeAspect="1" noChangeArrowheads="1"/>
                  </pic:cNvPicPr>
                </pic:nvPicPr>
                <pic:blipFill>
                  <a:blip r:embed="rId1"/>
                  <a:srcRect/>
                  <a:stretch>
                    <a:fillRect/>
                  </a:stretch>
                </pic:blipFill>
                <pic:spPr bwMode="auto">
                  <a:xfrm>
                    <a:off x="0" y="0"/>
                    <a:ext cx="2695575" cy="1371600"/>
                  </a:xfrm>
                  <a:prstGeom prst="rect">
                    <a:avLst/>
                  </a:prstGeom>
                  <a:noFill/>
                  <a:ln w="9525">
                    <a:noFill/>
                    <a:miter lim="800000"/>
                    <a:headEnd/>
                    <a:tailEnd/>
                  </a:ln>
                </pic:spPr>
              </pic:pic>
            </a:graphicData>
          </a:graphic>
        </wp:anchor>
      </w:drawing>
    </w:r>
    <w:r>
      <w:tab/>
    </w:r>
  </w:p>
  <w:p w:rsidR="009E31F9" w:rsidRDefault="009E31F9">
    <w:pPr>
      <w:pStyle w:val="Encabezado"/>
    </w:pPr>
  </w:p>
  <w:p w:rsidR="009E31F9" w:rsidRDefault="009E31F9">
    <w:pPr>
      <w:pStyle w:val="Encabezado"/>
    </w:pPr>
  </w:p>
  <w:p w:rsidR="009E31F9" w:rsidRDefault="009E31F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B4271B"/>
    <w:multiLevelType w:val="hybridMultilevel"/>
    <w:tmpl w:val="DE04E4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CEA2A9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E4359C0"/>
    <w:multiLevelType w:val="hybridMultilevel"/>
    <w:tmpl w:val="B220FB6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3FF6032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3293B0C"/>
    <w:multiLevelType w:val="hybridMultilevel"/>
    <w:tmpl w:val="ED325E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5E0653F"/>
    <w:multiLevelType w:val="hybridMultilevel"/>
    <w:tmpl w:val="2F0C46E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50A05BF3"/>
    <w:multiLevelType w:val="multilevel"/>
    <w:tmpl w:val="AD8EBE32"/>
    <w:lvl w:ilvl="0">
      <w:start w:val="1"/>
      <w:numFmt w:val="decimal"/>
      <w:pStyle w:val="Ttulo2"/>
      <w:lvlText w:val="%1."/>
      <w:lvlJc w:val="left"/>
      <w:pPr>
        <w:ind w:left="360" w:hanging="360"/>
      </w:pPr>
      <w:rPr>
        <w:rFonts w:hint="default"/>
      </w:rPr>
    </w:lvl>
    <w:lvl w:ilvl="1">
      <w:start w:val="1"/>
      <w:numFmt w:val="decimal"/>
      <w:pStyle w:val="Ttulo3"/>
      <w:lvlText w:val="%1.%2."/>
      <w:lvlJc w:val="left"/>
      <w:pPr>
        <w:ind w:left="632" w:hanging="207"/>
      </w:pPr>
      <w:rPr>
        <w:rFonts w:hint="default"/>
        <w:b/>
        <w:sz w:val="24"/>
      </w:rPr>
    </w:lvl>
    <w:lvl w:ilvl="2">
      <w:start w:val="1"/>
      <w:numFmt w:val="decimal"/>
      <w:pStyle w:val="Ttulo4"/>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7A9325F"/>
    <w:multiLevelType w:val="hybridMultilevel"/>
    <w:tmpl w:val="59C690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33A0300"/>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14E1A66"/>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716E5504"/>
    <w:multiLevelType w:val="hybridMultilevel"/>
    <w:tmpl w:val="C8BE9B7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171519E"/>
    <w:multiLevelType w:val="hybridMultilevel"/>
    <w:tmpl w:val="B210C0D6"/>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num w:numId="1">
    <w:abstractNumId w:val="7"/>
  </w:num>
  <w:num w:numId="2">
    <w:abstractNumId w:val="0"/>
  </w:num>
  <w:num w:numId="3">
    <w:abstractNumId w:val="4"/>
  </w:num>
  <w:num w:numId="4">
    <w:abstractNumId w:val="10"/>
  </w:num>
  <w:num w:numId="5">
    <w:abstractNumId w:val="1"/>
  </w:num>
  <w:num w:numId="6">
    <w:abstractNumId w:val="9"/>
  </w:num>
  <w:num w:numId="7">
    <w:abstractNumId w:val="8"/>
  </w:num>
  <w:num w:numId="8">
    <w:abstractNumId w:val="3"/>
  </w:num>
  <w:num w:numId="9">
    <w:abstractNumId w:val="11"/>
  </w:num>
  <w:num w:numId="10">
    <w:abstractNumId w:val="2"/>
  </w:num>
  <w:num w:numId="11">
    <w:abstractNumId w:val="5"/>
  </w:num>
  <w:num w:numId="12">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is Garcia">
    <w15:presenceInfo w15:providerId="Windows Live" w15:userId="88826dc043a32e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721"/>
    <w:rsid w:val="000072AA"/>
    <w:rsid w:val="00014AC2"/>
    <w:rsid w:val="00016593"/>
    <w:rsid w:val="00020EAE"/>
    <w:rsid w:val="0002754A"/>
    <w:rsid w:val="000449F7"/>
    <w:rsid w:val="00067CD8"/>
    <w:rsid w:val="0008724F"/>
    <w:rsid w:val="00087E38"/>
    <w:rsid w:val="000B108E"/>
    <w:rsid w:val="000B74D4"/>
    <w:rsid w:val="000D0413"/>
    <w:rsid w:val="00100ACC"/>
    <w:rsid w:val="00111601"/>
    <w:rsid w:val="0011250D"/>
    <w:rsid w:val="001365B2"/>
    <w:rsid w:val="0014C271"/>
    <w:rsid w:val="00156C6A"/>
    <w:rsid w:val="00160EEB"/>
    <w:rsid w:val="00174C22"/>
    <w:rsid w:val="00174DA6"/>
    <w:rsid w:val="00186A6B"/>
    <w:rsid w:val="00190FD5"/>
    <w:rsid w:val="001A7C84"/>
    <w:rsid w:val="001B756B"/>
    <w:rsid w:val="001C1F7A"/>
    <w:rsid w:val="001C26D7"/>
    <w:rsid w:val="001C651D"/>
    <w:rsid w:val="001C7D04"/>
    <w:rsid w:val="001D2CC7"/>
    <w:rsid w:val="001D3143"/>
    <w:rsid w:val="001E15F5"/>
    <w:rsid w:val="001E1F7F"/>
    <w:rsid w:val="001E34B8"/>
    <w:rsid w:val="001E7885"/>
    <w:rsid w:val="001F1992"/>
    <w:rsid w:val="001F5051"/>
    <w:rsid w:val="00210B95"/>
    <w:rsid w:val="00217234"/>
    <w:rsid w:val="00245807"/>
    <w:rsid w:val="00261B7F"/>
    <w:rsid w:val="00277B99"/>
    <w:rsid w:val="00280477"/>
    <w:rsid w:val="002821BF"/>
    <w:rsid w:val="00285CD5"/>
    <w:rsid w:val="00294D16"/>
    <w:rsid w:val="002AFCEC"/>
    <w:rsid w:val="002B2A10"/>
    <w:rsid w:val="002D134C"/>
    <w:rsid w:val="002D4191"/>
    <w:rsid w:val="003033AB"/>
    <w:rsid w:val="0031387A"/>
    <w:rsid w:val="00330C36"/>
    <w:rsid w:val="00345F8A"/>
    <w:rsid w:val="00351D8F"/>
    <w:rsid w:val="00356BB1"/>
    <w:rsid w:val="00374346"/>
    <w:rsid w:val="003909B2"/>
    <w:rsid w:val="00391719"/>
    <w:rsid w:val="003A0B53"/>
    <w:rsid w:val="003A6218"/>
    <w:rsid w:val="003D0F95"/>
    <w:rsid w:val="003D3323"/>
    <w:rsid w:val="003D3891"/>
    <w:rsid w:val="004020FA"/>
    <w:rsid w:val="0041000E"/>
    <w:rsid w:val="00415CE1"/>
    <w:rsid w:val="0043366B"/>
    <w:rsid w:val="0046003A"/>
    <w:rsid w:val="0046335F"/>
    <w:rsid w:val="0049222A"/>
    <w:rsid w:val="004A5B15"/>
    <w:rsid w:val="004B173C"/>
    <w:rsid w:val="004B6B92"/>
    <w:rsid w:val="004E0470"/>
    <w:rsid w:val="004E3E2E"/>
    <w:rsid w:val="00511D18"/>
    <w:rsid w:val="00512418"/>
    <w:rsid w:val="00523DF2"/>
    <w:rsid w:val="005355BF"/>
    <w:rsid w:val="005462D3"/>
    <w:rsid w:val="005517A8"/>
    <w:rsid w:val="00553F3D"/>
    <w:rsid w:val="00563BCA"/>
    <w:rsid w:val="00565E0D"/>
    <w:rsid w:val="00570890"/>
    <w:rsid w:val="00571AD4"/>
    <w:rsid w:val="005871DA"/>
    <w:rsid w:val="0059181B"/>
    <w:rsid w:val="005A318C"/>
    <w:rsid w:val="005B6953"/>
    <w:rsid w:val="005C313B"/>
    <w:rsid w:val="005E43CB"/>
    <w:rsid w:val="005E5584"/>
    <w:rsid w:val="005E6C41"/>
    <w:rsid w:val="005E749B"/>
    <w:rsid w:val="006040A1"/>
    <w:rsid w:val="006040EB"/>
    <w:rsid w:val="006278C7"/>
    <w:rsid w:val="00650AF4"/>
    <w:rsid w:val="00660C5F"/>
    <w:rsid w:val="00661CA5"/>
    <w:rsid w:val="0066536C"/>
    <w:rsid w:val="00680978"/>
    <w:rsid w:val="006902EE"/>
    <w:rsid w:val="006C1A72"/>
    <w:rsid w:val="006D0A95"/>
    <w:rsid w:val="006D467C"/>
    <w:rsid w:val="006E2436"/>
    <w:rsid w:val="006E35CE"/>
    <w:rsid w:val="006E48BA"/>
    <w:rsid w:val="006E7CA9"/>
    <w:rsid w:val="00700B2B"/>
    <w:rsid w:val="00702436"/>
    <w:rsid w:val="00707F12"/>
    <w:rsid w:val="00714561"/>
    <w:rsid w:val="007246C4"/>
    <w:rsid w:val="00736569"/>
    <w:rsid w:val="00742298"/>
    <w:rsid w:val="00774D1D"/>
    <w:rsid w:val="007A6925"/>
    <w:rsid w:val="007A7105"/>
    <w:rsid w:val="007B697E"/>
    <w:rsid w:val="007C108A"/>
    <w:rsid w:val="007E2CDF"/>
    <w:rsid w:val="007E387F"/>
    <w:rsid w:val="007E6891"/>
    <w:rsid w:val="007F3142"/>
    <w:rsid w:val="007F5CC6"/>
    <w:rsid w:val="0080581B"/>
    <w:rsid w:val="0080611D"/>
    <w:rsid w:val="008073CE"/>
    <w:rsid w:val="00811A39"/>
    <w:rsid w:val="00815022"/>
    <w:rsid w:val="008155D8"/>
    <w:rsid w:val="00847721"/>
    <w:rsid w:val="008723FA"/>
    <w:rsid w:val="00874E56"/>
    <w:rsid w:val="00886F58"/>
    <w:rsid w:val="008B0D3C"/>
    <w:rsid w:val="008D006F"/>
    <w:rsid w:val="009056DC"/>
    <w:rsid w:val="00907BEB"/>
    <w:rsid w:val="00911BF0"/>
    <w:rsid w:val="009461BF"/>
    <w:rsid w:val="009620D8"/>
    <w:rsid w:val="0097223B"/>
    <w:rsid w:val="009806F1"/>
    <w:rsid w:val="009922D4"/>
    <w:rsid w:val="009B72C8"/>
    <w:rsid w:val="009C24B8"/>
    <w:rsid w:val="009C54A1"/>
    <w:rsid w:val="009C6CCF"/>
    <w:rsid w:val="009D0730"/>
    <w:rsid w:val="009D7461"/>
    <w:rsid w:val="009E31F9"/>
    <w:rsid w:val="00A06054"/>
    <w:rsid w:val="00A16DC5"/>
    <w:rsid w:val="00A24CBE"/>
    <w:rsid w:val="00A71D68"/>
    <w:rsid w:val="00A7632F"/>
    <w:rsid w:val="00AB5C06"/>
    <w:rsid w:val="00AE26DB"/>
    <w:rsid w:val="00AF3E83"/>
    <w:rsid w:val="00B01D33"/>
    <w:rsid w:val="00B05AFE"/>
    <w:rsid w:val="00B23858"/>
    <w:rsid w:val="00B51E28"/>
    <w:rsid w:val="00B637E0"/>
    <w:rsid w:val="00B6590E"/>
    <w:rsid w:val="00B74113"/>
    <w:rsid w:val="00B77EDC"/>
    <w:rsid w:val="00B801E4"/>
    <w:rsid w:val="00B805CF"/>
    <w:rsid w:val="00BA6086"/>
    <w:rsid w:val="00BB1AD0"/>
    <w:rsid w:val="00BC52D7"/>
    <w:rsid w:val="00BC5E29"/>
    <w:rsid w:val="00BD20C0"/>
    <w:rsid w:val="00BD5E7F"/>
    <w:rsid w:val="00BE5D86"/>
    <w:rsid w:val="00BE7E4E"/>
    <w:rsid w:val="00BF1DBD"/>
    <w:rsid w:val="00C01795"/>
    <w:rsid w:val="00C10256"/>
    <w:rsid w:val="00C320A3"/>
    <w:rsid w:val="00C34A61"/>
    <w:rsid w:val="00C56704"/>
    <w:rsid w:val="00C81B9D"/>
    <w:rsid w:val="00CA1586"/>
    <w:rsid w:val="00CB3AAB"/>
    <w:rsid w:val="00CB4D42"/>
    <w:rsid w:val="00CC28E1"/>
    <w:rsid w:val="00CC3FD4"/>
    <w:rsid w:val="00CF247B"/>
    <w:rsid w:val="00D11919"/>
    <w:rsid w:val="00D275BC"/>
    <w:rsid w:val="00D30DAB"/>
    <w:rsid w:val="00D52D94"/>
    <w:rsid w:val="00D547EE"/>
    <w:rsid w:val="00D6680E"/>
    <w:rsid w:val="00D70A44"/>
    <w:rsid w:val="00D76D38"/>
    <w:rsid w:val="00D83C9C"/>
    <w:rsid w:val="00D83F34"/>
    <w:rsid w:val="00D863E7"/>
    <w:rsid w:val="00DA17F6"/>
    <w:rsid w:val="00DA37EC"/>
    <w:rsid w:val="00DA4042"/>
    <w:rsid w:val="00DB4E9D"/>
    <w:rsid w:val="00DC297F"/>
    <w:rsid w:val="00DD4A0C"/>
    <w:rsid w:val="00DE6C97"/>
    <w:rsid w:val="00E158B9"/>
    <w:rsid w:val="00E418C4"/>
    <w:rsid w:val="00E574A3"/>
    <w:rsid w:val="00E7711E"/>
    <w:rsid w:val="00E85831"/>
    <w:rsid w:val="00E91B57"/>
    <w:rsid w:val="00EC00E0"/>
    <w:rsid w:val="00F0388C"/>
    <w:rsid w:val="00F03E5D"/>
    <w:rsid w:val="00F05847"/>
    <w:rsid w:val="00F06AFC"/>
    <w:rsid w:val="00F13007"/>
    <w:rsid w:val="00F1307C"/>
    <w:rsid w:val="00F250C1"/>
    <w:rsid w:val="00F25775"/>
    <w:rsid w:val="00F26CC4"/>
    <w:rsid w:val="00F31CC0"/>
    <w:rsid w:val="00F36BFE"/>
    <w:rsid w:val="00F44A84"/>
    <w:rsid w:val="00F80C4D"/>
    <w:rsid w:val="00F81345"/>
    <w:rsid w:val="00F81D85"/>
    <w:rsid w:val="00F85BA5"/>
    <w:rsid w:val="00F9042C"/>
    <w:rsid w:val="00FA7A8D"/>
    <w:rsid w:val="00FC109D"/>
    <w:rsid w:val="00FC758D"/>
    <w:rsid w:val="00FD45AB"/>
    <w:rsid w:val="00FE092C"/>
    <w:rsid w:val="04D1B213"/>
    <w:rsid w:val="05DF6199"/>
    <w:rsid w:val="0A7F90F3"/>
    <w:rsid w:val="0FD3F1A2"/>
    <w:rsid w:val="162ABE7D"/>
    <w:rsid w:val="19A6D54B"/>
    <w:rsid w:val="1CE67F3E"/>
    <w:rsid w:val="1D87F3F1"/>
    <w:rsid w:val="1DA568B4"/>
    <w:rsid w:val="29C255EA"/>
    <w:rsid w:val="2BBA4C5E"/>
    <w:rsid w:val="35D56ACA"/>
    <w:rsid w:val="3AB1C592"/>
    <w:rsid w:val="41E28F7A"/>
    <w:rsid w:val="433A0064"/>
    <w:rsid w:val="4523126B"/>
    <w:rsid w:val="47122A60"/>
    <w:rsid w:val="4BFC9521"/>
    <w:rsid w:val="50F6AAD2"/>
    <w:rsid w:val="514B907F"/>
    <w:rsid w:val="59D8B067"/>
    <w:rsid w:val="5ECF16F0"/>
    <w:rsid w:val="6D458475"/>
    <w:rsid w:val="7E0B36A9"/>
  </w:rsids>
  <m:mathPr>
    <m:mathFont m:val="Cambria Math"/>
    <m:brkBin m:val="before"/>
    <m:brkBinSub m:val="--"/>
    <m:smallFrac/>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43672DF-CFC0-4F26-BFE8-A87F1912C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758D"/>
    <w:pPr>
      <w:spacing w:line="360" w:lineRule="auto"/>
      <w:jc w:val="both"/>
    </w:pPr>
    <w:rPr>
      <w:rFonts w:ascii="Arial" w:hAnsi="Arial" w:cs="Arial"/>
      <w:sz w:val="24"/>
      <w:szCs w:val="24"/>
      <w:lang w:val="es-GT"/>
    </w:rPr>
  </w:style>
  <w:style w:type="paragraph" w:styleId="Ttulo1">
    <w:name w:val="heading 1"/>
    <w:basedOn w:val="Normal"/>
    <w:next w:val="Normal"/>
    <w:link w:val="Ttulo1Car"/>
    <w:uiPriority w:val="9"/>
    <w:qFormat/>
    <w:rsid w:val="00FC758D"/>
    <w:pPr>
      <w:outlineLvl w:val="0"/>
    </w:pPr>
    <w:rPr>
      <w:b/>
      <w:sz w:val="28"/>
      <w:u w:val="single"/>
    </w:rPr>
  </w:style>
  <w:style w:type="paragraph" w:styleId="Ttulo2">
    <w:name w:val="heading 2"/>
    <w:basedOn w:val="Normal"/>
    <w:next w:val="Normal"/>
    <w:link w:val="Ttulo2Car"/>
    <w:uiPriority w:val="9"/>
    <w:unhideWhenUsed/>
    <w:qFormat/>
    <w:rsid w:val="003033AB"/>
    <w:pPr>
      <w:numPr>
        <w:numId w:val="12"/>
      </w:numPr>
      <w:outlineLvl w:val="1"/>
    </w:pPr>
    <w:rPr>
      <w:b/>
      <w:sz w:val="28"/>
    </w:rPr>
  </w:style>
  <w:style w:type="paragraph" w:styleId="Ttulo3">
    <w:name w:val="heading 3"/>
    <w:basedOn w:val="Ttulo2"/>
    <w:next w:val="Normal"/>
    <w:link w:val="Ttulo3Car"/>
    <w:uiPriority w:val="9"/>
    <w:unhideWhenUsed/>
    <w:qFormat/>
    <w:rsid w:val="00680978"/>
    <w:pPr>
      <w:numPr>
        <w:ilvl w:val="1"/>
      </w:numPr>
      <w:ind w:left="210" w:hanging="210"/>
      <w:outlineLvl w:val="2"/>
    </w:pPr>
  </w:style>
  <w:style w:type="paragraph" w:styleId="Ttulo4">
    <w:name w:val="heading 4"/>
    <w:basedOn w:val="Ttulo3"/>
    <w:next w:val="Normal"/>
    <w:link w:val="Ttulo4Car"/>
    <w:uiPriority w:val="9"/>
    <w:unhideWhenUsed/>
    <w:qFormat/>
    <w:rsid w:val="00680978"/>
    <w:pPr>
      <w:numPr>
        <w:ilvl w:val="2"/>
      </w:numPr>
      <w:spacing w:after="0"/>
      <w:outlineLvl w:val="3"/>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758D"/>
    <w:rPr>
      <w:rFonts w:ascii="Arial" w:hAnsi="Arial" w:cs="Arial"/>
      <w:b/>
      <w:sz w:val="28"/>
      <w:szCs w:val="24"/>
      <w:u w:val="single"/>
      <w:lang w:val="es-GT"/>
    </w:rPr>
  </w:style>
  <w:style w:type="character" w:customStyle="1" w:styleId="Ttulo2Car">
    <w:name w:val="Título 2 Car"/>
    <w:basedOn w:val="Fuentedeprrafopredeter"/>
    <w:link w:val="Ttulo2"/>
    <w:uiPriority w:val="9"/>
    <w:rsid w:val="003033AB"/>
    <w:rPr>
      <w:rFonts w:ascii="Arial" w:hAnsi="Arial" w:cs="Arial"/>
      <w:b/>
      <w:sz w:val="28"/>
      <w:szCs w:val="24"/>
      <w:lang w:val="es-GT"/>
    </w:rPr>
  </w:style>
  <w:style w:type="paragraph" w:styleId="Prrafodelista">
    <w:name w:val="List Paragraph"/>
    <w:basedOn w:val="Normal"/>
    <w:uiPriority w:val="34"/>
    <w:qFormat/>
    <w:rsid w:val="002D134C"/>
    <w:pPr>
      <w:ind w:left="720"/>
      <w:contextualSpacing/>
    </w:pPr>
  </w:style>
  <w:style w:type="paragraph" w:styleId="Textonotapie">
    <w:name w:val="footnote text"/>
    <w:basedOn w:val="Normal"/>
    <w:link w:val="TextonotapieCar"/>
    <w:uiPriority w:val="99"/>
    <w:semiHidden/>
    <w:unhideWhenUsed/>
    <w:rsid w:val="002D134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D134C"/>
    <w:rPr>
      <w:rFonts w:ascii="Arial" w:hAnsi="Arial" w:cs="Arial"/>
      <w:sz w:val="20"/>
      <w:szCs w:val="20"/>
      <w:lang w:val="es-GT"/>
    </w:rPr>
  </w:style>
  <w:style w:type="character" w:styleId="Refdenotaalpie">
    <w:name w:val="footnote reference"/>
    <w:basedOn w:val="Fuentedeprrafopredeter"/>
    <w:uiPriority w:val="99"/>
    <w:semiHidden/>
    <w:unhideWhenUsed/>
    <w:rsid w:val="002D134C"/>
    <w:rPr>
      <w:vertAlign w:val="superscript"/>
    </w:rPr>
  </w:style>
  <w:style w:type="character" w:styleId="Hipervnculo">
    <w:name w:val="Hyperlink"/>
    <w:basedOn w:val="Fuentedeprrafopredeter"/>
    <w:uiPriority w:val="99"/>
    <w:unhideWhenUsed/>
    <w:rsid w:val="002D134C"/>
    <w:rPr>
      <w:color w:val="0000FF" w:themeColor="hyperlink"/>
      <w:u w:val="single"/>
    </w:rPr>
  </w:style>
  <w:style w:type="character" w:customStyle="1" w:styleId="apple-converted-space">
    <w:name w:val="apple-converted-space"/>
    <w:basedOn w:val="Fuentedeprrafopredeter"/>
    <w:rsid w:val="008155D8"/>
  </w:style>
  <w:style w:type="paragraph" w:styleId="Encabezado">
    <w:name w:val="header"/>
    <w:basedOn w:val="Normal"/>
    <w:link w:val="EncabezadoCar"/>
    <w:uiPriority w:val="99"/>
    <w:unhideWhenUsed/>
    <w:rsid w:val="009806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806F1"/>
    <w:rPr>
      <w:rFonts w:ascii="Arial" w:hAnsi="Arial" w:cs="Arial"/>
      <w:sz w:val="24"/>
      <w:szCs w:val="24"/>
      <w:lang w:val="es-GT"/>
    </w:rPr>
  </w:style>
  <w:style w:type="paragraph" w:styleId="Piedepgina">
    <w:name w:val="footer"/>
    <w:basedOn w:val="Normal"/>
    <w:link w:val="PiedepginaCar"/>
    <w:uiPriority w:val="99"/>
    <w:unhideWhenUsed/>
    <w:rsid w:val="009806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806F1"/>
    <w:rPr>
      <w:rFonts w:ascii="Arial" w:hAnsi="Arial" w:cs="Arial"/>
      <w:sz w:val="24"/>
      <w:szCs w:val="24"/>
      <w:lang w:val="es-GT"/>
    </w:rPr>
  </w:style>
  <w:style w:type="paragraph" w:styleId="TtulodeTDC">
    <w:name w:val="TOC Heading"/>
    <w:basedOn w:val="Ttulo1"/>
    <w:next w:val="Normal"/>
    <w:uiPriority w:val="39"/>
    <w:semiHidden/>
    <w:unhideWhenUsed/>
    <w:qFormat/>
    <w:rsid w:val="009806F1"/>
    <w:pPr>
      <w:keepNext/>
      <w:keepLines/>
      <w:spacing w:before="480" w:after="0" w:line="276" w:lineRule="auto"/>
      <w:jc w:val="left"/>
      <w:outlineLvl w:val="9"/>
    </w:pPr>
    <w:rPr>
      <w:rFonts w:asciiTheme="majorHAnsi" w:eastAsiaTheme="majorEastAsia" w:hAnsiTheme="majorHAnsi" w:cstheme="majorBidi"/>
      <w:bCs/>
      <w:color w:val="365F91" w:themeColor="accent1" w:themeShade="BF"/>
      <w:szCs w:val="28"/>
      <w:u w:val="none"/>
      <w:lang w:val="es-ES"/>
    </w:rPr>
  </w:style>
  <w:style w:type="paragraph" w:styleId="TDC1">
    <w:name w:val="toc 1"/>
    <w:basedOn w:val="Normal"/>
    <w:next w:val="Normal"/>
    <w:autoRedefine/>
    <w:uiPriority w:val="39"/>
    <w:unhideWhenUsed/>
    <w:rsid w:val="009806F1"/>
    <w:pPr>
      <w:spacing w:after="100"/>
    </w:pPr>
  </w:style>
  <w:style w:type="paragraph" w:styleId="TDC2">
    <w:name w:val="toc 2"/>
    <w:basedOn w:val="Normal"/>
    <w:next w:val="Normal"/>
    <w:autoRedefine/>
    <w:uiPriority w:val="39"/>
    <w:unhideWhenUsed/>
    <w:rsid w:val="009806F1"/>
    <w:pPr>
      <w:spacing w:after="100"/>
      <w:ind w:left="240"/>
    </w:pPr>
  </w:style>
  <w:style w:type="paragraph" w:styleId="Textodeglobo">
    <w:name w:val="Balloon Text"/>
    <w:basedOn w:val="Normal"/>
    <w:link w:val="TextodegloboCar"/>
    <w:uiPriority w:val="99"/>
    <w:semiHidden/>
    <w:unhideWhenUsed/>
    <w:rsid w:val="009806F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06F1"/>
    <w:rPr>
      <w:rFonts w:ascii="Tahoma" w:hAnsi="Tahoma" w:cs="Tahoma"/>
      <w:sz w:val="16"/>
      <w:szCs w:val="16"/>
      <w:lang w:val="es-GT"/>
    </w:rPr>
  </w:style>
  <w:style w:type="paragraph" w:styleId="Subttulo">
    <w:name w:val="Subtitle"/>
    <w:basedOn w:val="Normal"/>
    <w:next w:val="Normal"/>
    <w:link w:val="SubttuloCar"/>
    <w:qFormat/>
    <w:rsid w:val="005E5584"/>
    <w:pPr>
      <w:spacing w:after="60" w:line="240" w:lineRule="auto"/>
      <w:jc w:val="center"/>
      <w:outlineLvl w:val="1"/>
    </w:pPr>
    <w:rPr>
      <w:rFonts w:asciiTheme="majorHAnsi" w:eastAsiaTheme="majorEastAsia" w:hAnsiTheme="majorHAnsi" w:cstheme="majorBidi"/>
      <w:lang w:val="es-ES" w:eastAsia="es-ES"/>
    </w:rPr>
  </w:style>
  <w:style w:type="character" w:customStyle="1" w:styleId="SubttuloCar">
    <w:name w:val="Subtítulo Car"/>
    <w:basedOn w:val="Fuentedeprrafopredeter"/>
    <w:link w:val="Subttulo"/>
    <w:rsid w:val="005E5584"/>
    <w:rPr>
      <w:rFonts w:asciiTheme="majorHAnsi" w:eastAsiaTheme="majorEastAsia" w:hAnsiTheme="majorHAnsi" w:cstheme="majorBidi"/>
      <w:sz w:val="24"/>
      <w:szCs w:val="24"/>
      <w:lang w:eastAsia="es-ES"/>
    </w:rPr>
  </w:style>
  <w:style w:type="character" w:customStyle="1" w:styleId="apple-style-span">
    <w:name w:val="apple-style-span"/>
    <w:rsid w:val="005E5584"/>
  </w:style>
  <w:style w:type="character" w:styleId="Hipervnculovisitado">
    <w:name w:val="FollowedHyperlink"/>
    <w:basedOn w:val="Fuentedeprrafopredeter"/>
    <w:uiPriority w:val="99"/>
    <w:semiHidden/>
    <w:unhideWhenUsed/>
    <w:rsid w:val="00F05847"/>
    <w:rPr>
      <w:color w:val="800080"/>
      <w:u w:val="single"/>
    </w:rPr>
  </w:style>
  <w:style w:type="paragraph" w:customStyle="1" w:styleId="xl65">
    <w:name w:val="xl65"/>
    <w:basedOn w:val="Normal"/>
    <w:rsid w:val="00F05847"/>
    <w:pPr>
      <w:pBdr>
        <w:bottom w:val="single" w:sz="4" w:space="0" w:color="auto"/>
      </w:pBdr>
      <w:shd w:val="clear" w:color="000000" w:fill="FFFFFF"/>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66">
    <w:name w:val="xl66"/>
    <w:basedOn w:val="Normal"/>
    <w:rsid w:val="00F05847"/>
    <w:pPr>
      <w:pBdr>
        <w:top w:val="single" w:sz="4" w:space="0" w:color="auto"/>
        <w:bottom w:val="single" w:sz="4" w:space="0" w:color="auto"/>
      </w:pBdr>
      <w:shd w:val="clear" w:color="000000" w:fill="FFFFFF"/>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67">
    <w:name w:val="xl67"/>
    <w:basedOn w:val="Normal"/>
    <w:rsid w:val="00F05847"/>
    <w:pPr>
      <w:pBdr>
        <w:top w:val="single" w:sz="4" w:space="0" w:color="auto"/>
      </w:pBdr>
      <w:shd w:val="clear" w:color="000000" w:fill="FFFFFF"/>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68">
    <w:name w:val="xl68"/>
    <w:basedOn w:val="Normal"/>
    <w:rsid w:val="00F05847"/>
    <w:pPr>
      <w:spacing w:before="100" w:beforeAutospacing="1" w:after="100" w:afterAutospacing="1" w:line="240" w:lineRule="auto"/>
      <w:jc w:val="right"/>
    </w:pPr>
    <w:rPr>
      <w:rFonts w:ascii="Times New Roman" w:eastAsia="Times New Roman" w:hAnsi="Times New Roman" w:cs="Times New Roman"/>
      <w:lang w:val="es-ES" w:eastAsia="es-ES"/>
    </w:rPr>
  </w:style>
  <w:style w:type="paragraph" w:customStyle="1" w:styleId="xl69">
    <w:name w:val="xl69"/>
    <w:basedOn w:val="Normal"/>
    <w:rsid w:val="00F05847"/>
    <w:pPr>
      <w:pBdr>
        <w:top w:val="single" w:sz="8" w:space="0" w:color="auto"/>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lang w:val="es-ES" w:eastAsia="es-ES"/>
    </w:rPr>
  </w:style>
  <w:style w:type="paragraph" w:customStyle="1" w:styleId="xl70">
    <w:name w:val="xl70"/>
    <w:basedOn w:val="Normal"/>
    <w:rsid w:val="00F05847"/>
    <w:pPr>
      <w:pBdr>
        <w:top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lang w:val="es-ES" w:eastAsia="es-ES"/>
    </w:rPr>
  </w:style>
  <w:style w:type="paragraph" w:customStyle="1" w:styleId="xl71">
    <w:name w:val="xl71"/>
    <w:basedOn w:val="Normal"/>
    <w:rsid w:val="00F05847"/>
    <w:pPr>
      <w:pBdr>
        <w:top w:val="single" w:sz="8" w:space="0" w:color="auto"/>
        <w:left w:val="single" w:sz="8" w:space="0" w:color="auto"/>
        <w:bottom w:val="single" w:sz="8" w:space="0" w:color="auto"/>
      </w:pBdr>
      <w:shd w:val="clear" w:color="000000" w:fill="FFFFFF"/>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72">
    <w:name w:val="xl72"/>
    <w:basedOn w:val="Normal"/>
    <w:rsid w:val="00F05847"/>
    <w:pPr>
      <w:pBdr>
        <w:top w:val="single" w:sz="8" w:space="0" w:color="auto"/>
        <w:left w:val="single" w:sz="8" w:space="0" w:color="auto"/>
        <w:bottom w:val="single" w:sz="8" w:space="0" w:color="auto"/>
      </w:pBdr>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73">
    <w:name w:val="xl73"/>
    <w:basedOn w:val="Normal"/>
    <w:rsid w:val="00F05847"/>
    <w:pPr>
      <w:pBdr>
        <w:top w:val="single" w:sz="8" w:space="0" w:color="auto"/>
        <w:bottom w:val="single" w:sz="8" w:space="0" w:color="auto"/>
        <w:right w:val="single" w:sz="8" w:space="0" w:color="auto"/>
      </w:pBdr>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74">
    <w:name w:val="xl74"/>
    <w:basedOn w:val="Normal"/>
    <w:rsid w:val="00F05847"/>
    <w:pPr>
      <w:pBdr>
        <w:top w:val="single" w:sz="8" w:space="0" w:color="auto"/>
        <w:bottom w:val="single" w:sz="8" w:space="0" w:color="auto"/>
      </w:pBdr>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75">
    <w:name w:val="xl75"/>
    <w:basedOn w:val="Normal"/>
    <w:rsid w:val="00F05847"/>
    <w:pPr>
      <w:pBdr>
        <w:top w:val="single" w:sz="8" w:space="0" w:color="auto"/>
        <w:bottom w:val="single" w:sz="8" w:space="0" w:color="auto"/>
      </w:pBdr>
      <w:shd w:val="clear" w:color="000000" w:fill="FFFFFF"/>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76">
    <w:name w:val="xl76"/>
    <w:basedOn w:val="Normal"/>
    <w:rsid w:val="00F05847"/>
    <w:pPr>
      <w:pBdr>
        <w:top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lang w:val="es-ES" w:eastAsia="es-ES"/>
    </w:rPr>
  </w:style>
  <w:style w:type="paragraph" w:customStyle="1" w:styleId="xl77">
    <w:name w:val="xl77"/>
    <w:basedOn w:val="Normal"/>
    <w:rsid w:val="00F05847"/>
    <w:pPr>
      <w:pBdr>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lang w:val="es-ES" w:eastAsia="es-ES"/>
    </w:rPr>
  </w:style>
  <w:style w:type="paragraph" w:customStyle="1" w:styleId="xl78">
    <w:name w:val="xl78"/>
    <w:basedOn w:val="Normal"/>
    <w:rsid w:val="00F05847"/>
    <w:pPr>
      <w:pBdr>
        <w:top w:val="single" w:sz="8" w:space="0" w:color="auto"/>
        <w:left w:val="single" w:sz="8" w:space="0" w:color="auto"/>
        <w:bottom w:val="single" w:sz="8" w:space="0" w:color="D8D8D8"/>
      </w:pBdr>
      <w:shd w:val="clear" w:color="000000" w:fill="538ED5"/>
      <w:spacing w:before="100" w:beforeAutospacing="1" w:after="100" w:afterAutospacing="1" w:line="240" w:lineRule="auto"/>
      <w:jc w:val="center"/>
    </w:pPr>
    <w:rPr>
      <w:rFonts w:ascii="Times New Roman" w:eastAsia="Times New Roman" w:hAnsi="Times New Roman" w:cs="Times New Roman"/>
      <w:lang w:val="es-ES" w:eastAsia="es-ES"/>
    </w:rPr>
  </w:style>
  <w:style w:type="paragraph" w:customStyle="1" w:styleId="xl79">
    <w:name w:val="xl79"/>
    <w:basedOn w:val="Normal"/>
    <w:rsid w:val="00F05847"/>
    <w:pPr>
      <w:pBdr>
        <w:top w:val="single" w:sz="8" w:space="0" w:color="auto"/>
        <w:bottom w:val="single" w:sz="8" w:space="0" w:color="D8D8D8"/>
      </w:pBdr>
      <w:shd w:val="clear" w:color="000000" w:fill="538ED5"/>
      <w:spacing w:before="100" w:beforeAutospacing="1" w:after="100" w:afterAutospacing="1" w:line="240" w:lineRule="auto"/>
      <w:jc w:val="center"/>
    </w:pPr>
    <w:rPr>
      <w:rFonts w:ascii="Times New Roman" w:eastAsia="Times New Roman" w:hAnsi="Times New Roman" w:cs="Times New Roman"/>
      <w:lang w:val="es-ES" w:eastAsia="es-ES"/>
    </w:rPr>
  </w:style>
  <w:style w:type="paragraph" w:customStyle="1" w:styleId="xl80">
    <w:name w:val="xl80"/>
    <w:basedOn w:val="Normal"/>
    <w:rsid w:val="00F05847"/>
    <w:pPr>
      <w:pBdr>
        <w:top w:val="single" w:sz="8" w:space="0" w:color="auto"/>
        <w:bottom w:val="single" w:sz="8" w:space="0" w:color="D8D8D8"/>
      </w:pBdr>
      <w:spacing w:before="100" w:beforeAutospacing="1" w:after="100" w:afterAutospacing="1" w:line="240" w:lineRule="auto"/>
      <w:jc w:val="center"/>
    </w:pPr>
    <w:rPr>
      <w:rFonts w:ascii="Times New Roman" w:eastAsia="Times New Roman" w:hAnsi="Times New Roman" w:cs="Times New Roman"/>
      <w:lang w:val="es-ES" w:eastAsia="es-ES"/>
    </w:rPr>
  </w:style>
  <w:style w:type="paragraph" w:customStyle="1" w:styleId="xl81">
    <w:name w:val="xl81"/>
    <w:basedOn w:val="Normal"/>
    <w:rsid w:val="00F05847"/>
    <w:pPr>
      <w:pBdr>
        <w:top w:val="single" w:sz="8" w:space="0" w:color="auto"/>
        <w:bottom w:val="single" w:sz="8" w:space="0" w:color="D8D8D8"/>
        <w:right w:val="single" w:sz="8" w:space="0" w:color="auto"/>
      </w:pBdr>
      <w:spacing w:before="100" w:beforeAutospacing="1" w:after="100" w:afterAutospacing="1" w:line="240" w:lineRule="auto"/>
      <w:jc w:val="center"/>
    </w:pPr>
    <w:rPr>
      <w:rFonts w:ascii="Times New Roman" w:eastAsia="Times New Roman" w:hAnsi="Times New Roman" w:cs="Times New Roman"/>
      <w:lang w:val="es-ES" w:eastAsia="es-ES"/>
    </w:rPr>
  </w:style>
  <w:style w:type="paragraph" w:customStyle="1" w:styleId="xl82">
    <w:name w:val="xl82"/>
    <w:basedOn w:val="Normal"/>
    <w:rsid w:val="00F05847"/>
    <w:pPr>
      <w:pBdr>
        <w:top w:val="single" w:sz="8" w:space="0" w:color="D8D8D8"/>
        <w:left w:val="single" w:sz="8" w:space="0" w:color="auto"/>
        <w:bottom w:val="single" w:sz="8" w:space="0" w:color="D8D8D8"/>
      </w:pBdr>
      <w:shd w:val="clear" w:color="000000" w:fill="8DB4E3"/>
      <w:spacing w:before="100" w:beforeAutospacing="1" w:after="100" w:afterAutospacing="1" w:line="240" w:lineRule="auto"/>
      <w:jc w:val="center"/>
    </w:pPr>
    <w:rPr>
      <w:rFonts w:ascii="Times New Roman" w:eastAsia="Times New Roman" w:hAnsi="Times New Roman" w:cs="Times New Roman"/>
      <w:lang w:val="es-ES" w:eastAsia="es-ES"/>
    </w:rPr>
  </w:style>
  <w:style w:type="paragraph" w:customStyle="1" w:styleId="xl83">
    <w:name w:val="xl83"/>
    <w:basedOn w:val="Normal"/>
    <w:rsid w:val="00F05847"/>
    <w:pPr>
      <w:pBdr>
        <w:top w:val="single" w:sz="8" w:space="0" w:color="D8D8D8"/>
        <w:bottom w:val="single" w:sz="8" w:space="0" w:color="D8D8D8"/>
      </w:pBdr>
      <w:shd w:val="clear" w:color="000000" w:fill="8DB4E3"/>
      <w:spacing w:before="100" w:beforeAutospacing="1" w:after="100" w:afterAutospacing="1" w:line="240" w:lineRule="auto"/>
      <w:jc w:val="center"/>
    </w:pPr>
    <w:rPr>
      <w:rFonts w:ascii="Times New Roman" w:eastAsia="Times New Roman" w:hAnsi="Times New Roman" w:cs="Times New Roman"/>
      <w:lang w:val="es-ES" w:eastAsia="es-ES"/>
    </w:rPr>
  </w:style>
  <w:style w:type="paragraph" w:customStyle="1" w:styleId="xl84">
    <w:name w:val="xl84"/>
    <w:basedOn w:val="Normal"/>
    <w:rsid w:val="00F05847"/>
    <w:pPr>
      <w:pBdr>
        <w:top w:val="single" w:sz="8" w:space="0" w:color="D8D8D8"/>
        <w:bottom w:val="single" w:sz="8" w:space="0" w:color="D8D8D8"/>
      </w:pBdr>
      <w:spacing w:before="100" w:beforeAutospacing="1" w:after="100" w:afterAutospacing="1" w:line="240" w:lineRule="auto"/>
      <w:jc w:val="center"/>
    </w:pPr>
    <w:rPr>
      <w:rFonts w:ascii="Times New Roman" w:eastAsia="Times New Roman" w:hAnsi="Times New Roman" w:cs="Times New Roman"/>
      <w:lang w:val="es-ES" w:eastAsia="es-ES"/>
    </w:rPr>
  </w:style>
  <w:style w:type="paragraph" w:customStyle="1" w:styleId="xl85">
    <w:name w:val="xl85"/>
    <w:basedOn w:val="Normal"/>
    <w:rsid w:val="00F05847"/>
    <w:pPr>
      <w:pBdr>
        <w:top w:val="single" w:sz="8" w:space="0" w:color="D8D8D8"/>
        <w:bottom w:val="single" w:sz="8" w:space="0" w:color="D8D8D8"/>
        <w:right w:val="single" w:sz="8" w:space="0" w:color="auto"/>
      </w:pBdr>
      <w:spacing w:before="100" w:beforeAutospacing="1" w:after="100" w:afterAutospacing="1" w:line="240" w:lineRule="auto"/>
      <w:jc w:val="center"/>
    </w:pPr>
    <w:rPr>
      <w:rFonts w:ascii="Times New Roman" w:eastAsia="Times New Roman" w:hAnsi="Times New Roman" w:cs="Times New Roman"/>
      <w:lang w:val="es-ES" w:eastAsia="es-ES"/>
    </w:rPr>
  </w:style>
  <w:style w:type="paragraph" w:customStyle="1" w:styleId="xl86">
    <w:name w:val="xl86"/>
    <w:basedOn w:val="Normal"/>
    <w:rsid w:val="00F05847"/>
    <w:pPr>
      <w:pBdr>
        <w:top w:val="single" w:sz="8" w:space="0" w:color="D8D8D8"/>
        <w:left w:val="single" w:sz="8" w:space="0" w:color="auto"/>
        <w:bottom w:val="single" w:sz="8" w:space="0" w:color="D8D8D8"/>
      </w:pBdr>
      <w:spacing w:before="100" w:beforeAutospacing="1" w:after="100" w:afterAutospacing="1" w:line="240" w:lineRule="auto"/>
      <w:jc w:val="center"/>
    </w:pPr>
    <w:rPr>
      <w:rFonts w:ascii="Times New Roman" w:eastAsia="Times New Roman" w:hAnsi="Times New Roman" w:cs="Times New Roman"/>
      <w:lang w:val="es-ES" w:eastAsia="es-ES"/>
    </w:rPr>
  </w:style>
  <w:style w:type="paragraph" w:customStyle="1" w:styleId="xl87">
    <w:name w:val="xl87"/>
    <w:basedOn w:val="Normal"/>
    <w:rsid w:val="00F05847"/>
    <w:pPr>
      <w:pBdr>
        <w:top w:val="single" w:sz="8" w:space="0" w:color="D8D8D8"/>
        <w:left w:val="single" w:sz="8" w:space="0" w:color="auto"/>
        <w:bottom w:val="single" w:sz="8" w:space="0" w:color="D8D8D8"/>
      </w:pBdr>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88">
    <w:name w:val="xl88"/>
    <w:basedOn w:val="Normal"/>
    <w:rsid w:val="00F05847"/>
    <w:pPr>
      <w:pBdr>
        <w:top w:val="single" w:sz="8" w:space="0" w:color="D8D8D8"/>
        <w:bottom w:val="single" w:sz="8" w:space="0" w:color="D8D8D8"/>
      </w:pBdr>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89">
    <w:name w:val="xl89"/>
    <w:basedOn w:val="Normal"/>
    <w:rsid w:val="00F05847"/>
    <w:pPr>
      <w:pBdr>
        <w:top w:val="single" w:sz="8" w:space="0" w:color="D8D8D8"/>
        <w:bottom w:val="single" w:sz="8" w:space="0" w:color="D8D8D8"/>
      </w:pBdr>
      <w:shd w:val="clear" w:color="000000" w:fill="8DB4E3"/>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90">
    <w:name w:val="xl90"/>
    <w:basedOn w:val="Normal"/>
    <w:rsid w:val="00F05847"/>
    <w:pPr>
      <w:pBdr>
        <w:top w:val="single" w:sz="8" w:space="0" w:color="D8D8D8"/>
        <w:bottom w:val="single" w:sz="8" w:space="0" w:color="D8D8D8"/>
        <w:right w:val="single" w:sz="8" w:space="0" w:color="auto"/>
      </w:pBdr>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91">
    <w:name w:val="xl91"/>
    <w:basedOn w:val="Normal"/>
    <w:rsid w:val="00F05847"/>
    <w:pPr>
      <w:pBdr>
        <w:top w:val="single" w:sz="8" w:space="0" w:color="D8D8D8"/>
        <w:bottom w:val="single" w:sz="8" w:space="0" w:color="D8D8D8"/>
      </w:pBdr>
      <w:shd w:val="clear" w:color="000000" w:fill="00B050"/>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92">
    <w:name w:val="xl92"/>
    <w:basedOn w:val="Normal"/>
    <w:rsid w:val="00F05847"/>
    <w:pPr>
      <w:pBdr>
        <w:top w:val="single" w:sz="8" w:space="0" w:color="D8D8D8"/>
        <w:bottom w:val="single" w:sz="8" w:space="0" w:color="D8D8D8"/>
      </w:pBdr>
      <w:shd w:val="clear" w:color="000000" w:fill="C2D69A"/>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93">
    <w:name w:val="xl93"/>
    <w:basedOn w:val="Normal"/>
    <w:rsid w:val="00F05847"/>
    <w:pPr>
      <w:pBdr>
        <w:top w:val="single" w:sz="8" w:space="0" w:color="D8D8D8"/>
        <w:bottom w:val="single" w:sz="8" w:space="0" w:color="D8D8D8"/>
      </w:pBdr>
      <w:shd w:val="clear" w:color="000000" w:fill="60497B"/>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94">
    <w:name w:val="xl94"/>
    <w:basedOn w:val="Normal"/>
    <w:rsid w:val="00F05847"/>
    <w:pPr>
      <w:pBdr>
        <w:top w:val="single" w:sz="8" w:space="0" w:color="D8D8D8"/>
        <w:bottom w:val="single" w:sz="8" w:space="0" w:color="D8D8D8"/>
      </w:pBdr>
      <w:shd w:val="clear" w:color="000000" w:fill="B2A1C7"/>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95">
    <w:name w:val="xl95"/>
    <w:basedOn w:val="Normal"/>
    <w:rsid w:val="00F05847"/>
    <w:pPr>
      <w:pBdr>
        <w:top w:val="single" w:sz="8" w:space="0" w:color="D8D8D8"/>
        <w:bottom w:val="single" w:sz="8" w:space="0" w:color="D8D8D8"/>
      </w:pBdr>
      <w:shd w:val="clear" w:color="000000" w:fill="E46D0A"/>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96">
    <w:name w:val="xl96"/>
    <w:basedOn w:val="Normal"/>
    <w:rsid w:val="00F05847"/>
    <w:pPr>
      <w:pBdr>
        <w:top w:val="single" w:sz="8" w:space="0" w:color="D8D8D8"/>
        <w:bottom w:val="single" w:sz="8" w:space="0" w:color="D8D8D8"/>
      </w:pBdr>
      <w:shd w:val="clear" w:color="000000" w:fill="FAC090"/>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97">
    <w:name w:val="xl97"/>
    <w:basedOn w:val="Normal"/>
    <w:rsid w:val="00F05847"/>
    <w:pPr>
      <w:pBdr>
        <w:top w:val="single" w:sz="8" w:space="0" w:color="D8D8D8"/>
        <w:bottom w:val="single" w:sz="8" w:space="0" w:color="D8D8D8"/>
      </w:pBdr>
      <w:shd w:val="clear" w:color="000000" w:fill="000000"/>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98">
    <w:name w:val="xl98"/>
    <w:basedOn w:val="Normal"/>
    <w:rsid w:val="00F05847"/>
    <w:pPr>
      <w:pBdr>
        <w:top w:val="single" w:sz="8" w:space="0" w:color="D8D8D8"/>
        <w:bottom w:val="single" w:sz="8" w:space="0" w:color="D8D8D8"/>
        <w:right w:val="single" w:sz="8" w:space="0" w:color="auto"/>
      </w:pBdr>
      <w:shd w:val="clear" w:color="000000" w:fill="000000"/>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99">
    <w:name w:val="xl99"/>
    <w:basedOn w:val="Normal"/>
    <w:rsid w:val="00F05847"/>
    <w:pPr>
      <w:pBdr>
        <w:top w:val="single" w:sz="8" w:space="0" w:color="D8D8D8"/>
        <w:left w:val="single" w:sz="8" w:space="0" w:color="auto"/>
        <w:bottom w:val="single" w:sz="8" w:space="0" w:color="auto"/>
      </w:pBdr>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100">
    <w:name w:val="xl100"/>
    <w:basedOn w:val="Normal"/>
    <w:rsid w:val="00F05847"/>
    <w:pPr>
      <w:pBdr>
        <w:top w:val="single" w:sz="8" w:space="0" w:color="D8D8D8"/>
        <w:bottom w:val="single" w:sz="8" w:space="0" w:color="auto"/>
      </w:pBdr>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101">
    <w:name w:val="xl101"/>
    <w:basedOn w:val="Normal"/>
    <w:rsid w:val="00F05847"/>
    <w:pPr>
      <w:pBdr>
        <w:top w:val="single" w:sz="8" w:space="0" w:color="D8D8D8"/>
        <w:bottom w:val="single" w:sz="8" w:space="0" w:color="auto"/>
        <w:right w:val="single" w:sz="8" w:space="0" w:color="auto"/>
      </w:pBdr>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102">
    <w:name w:val="xl102"/>
    <w:basedOn w:val="Normal"/>
    <w:rsid w:val="00F05847"/>
    <w:pPr>
      <w:pBdr>
        <w:top w:val="single" w:sz="8" w:space="0" w:color="auto"/>
        <w:lef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lang w:val="es-ES" w:eastAsia="es-ES"/>
    </w:rPr>
  </w:style>
  <w:style w:type="paragraph" w:customStyle="1" w:styleId="xl103">
    <w:name w:val="xl103"/>
    <w:basedOn w:val="Normal"/>
    <w:rsid w:val="00F05847"/>
    <w:pPr>
      <w:pBdr>
        <w:top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lang w:val="es-ES" w:eastAsia="es-ES"/>
    </w:rPr>
  </w:style>
  <w:style w:type="paragraph" w:customStyle="1" w:styleId="xl104">
    <w:name w:val="xl104"/>
    <w:basedOn w:val="Normal"/>
    <w:rsid w:val="00F05847"/>
    <w:pPr>
      <w:pBdr>
        <w:left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lang w:val="es-ES" w:eastAsia="es-ES"/>
    </w:rPr>
  </w:style>
  <w:style w:type="paragraph" w:customStyle="1" w:styleId="xl105">
    <w:name w:val="xl105"/>
    <w:basedOn w:val="Normal"/>
    <w:rsid w:val="00F05847"/>
    <w:pPr>
      <w:pBdr>
        <w:left w:val="single" w:sz="8" w:space="0" w:color="auto"/>
        <w:bottom w:val="single" w:sz="4" w:space="0" w:color="auto"/>
      </w:pBdr>
      <w:shd w:val="clear" w:color="000000" w:fill="FFFFFF"/>
      <w:spacing w:before="100" w:beforeAutospacing="1" w:after="100" w:afterAutospacing="1" w:line="240" w:lineRule="auto"/>
      <w:jc w:val="right"/>
    </w:pPr>
    <w:rPr>
      <w:rFonts w:ascii="Times New Roman" w:eastAsia="Times New Roman" w:hAnsi="Times New Roman" w:cs="Times New Roman"/>
      <w:lang w:val="es-ES" w:eastAsia="es-ES"/>
    </w:rPr>
  </w:style>
  <w:style w:type="paragraph" w:customStyle="1" w:styleId="xl106">
    <w:name w:val="xl106"/>
    <w:basedOn w:val="Normal"/>
    <w:rsid w:val="00F05847"/>
    <w:pPr>
      <w:pBdr>
        <w:top w:val="single" w:sz="4" w:space="0" w:color="auto"/>
        <w:left w:val="single" w:sz="8" w:space="0" w:color="auto"/>
        <w:bottom w:val="single" w:sz="4" w:space="0" w:color="auto"/>
      </w:pBdr>
      <w:shd w:val="clear" w:color="000000" w:fill="FFFFFF"/>
      <w:spacing w:before="100" w:beforeAutospacing="1" w:after="100" w:afterAutospacing="1" w:line="240" w:lineRule="auto"/>
      <w:jc w:val="right"/>
    </w:pPr>
    <w:rPr>
      <w:rFonts w:ascii="Times New Roman" w:eastAsia="Times New Roman" w:hAnsi="Times New Roman" w:cs="Times New Roman"/>
      <w:lang w:val="es-ES" w:eastAsia="es-ES"/>
    </w:rPr>
  </w:style>
  <w:style w:type="paragraph" w:customStyle="1" w:styleId="xl107">
    <w:name w:val="xl107"/>
    <w:basedOn w:val="Normal"/>
    <w:rsid w:val="00F05847"/>
    <w:pPr>
      <w:pBdr>
        <w:top w:val="single" w:sz="4" w:space="0" w:color="auto"/>
        <w:left w:val="single" w:sz="8" w:space="0" w:color="auto"/>
      </w:pBdr>
      <w:shd w:val="clear" w:color="000000" w:fill="FFFFFF"/>
      <w:spacing w:before="100" w:beforeAutospacing="1" w:after="100" w:afterAutospacing="1" w:line="240" w:lineRule="auto"/>
      <w:jc w:val="right"/>
    </w:pPr>
    <w:rPr>
      <w:rFonts w:ascii="Times New Roman" w:eastAsia="Times New Roman" w:hAnsi="Times New Roman" w:cs="Times New Roman"/>
      <w:lang w:val="es-ES" w:eastAsia="es-ES"/>
    </w:rPr>
  </w:style>
  <w:style w:type="paragraph" w:customStyle="1" w:styleId="xl63">
    <w:name w:val="xl63"/>
    <w:basedOn w:val="Normal"/>
    <w:rsid w:val="00156C6A"/>
    <w:pPr>
      <w:spacing w:before="100" w:beforeAutospacing="1" w:after="100" w:afterAutospacing="1" w:line="240" w:lineRule="auto"/>
      <w:jc w:val="right"/>
    </w:pPr>
    <w:rPr>
      <w:rFonts w:ascii="Times New Roman" w:eastAsia="Times New Roman" w:hAnsi="Times New Roman" w:cs="Times New Roman"/>
      <w:lang w:val="es-ES" w:eastAsia="es-ES"/>
    </w:rPr>
  </w:style>
  <w:style w:type="paragraph" w:customStyle="1" w:styleId="xl64">
    <w:name w:val="xl64"/>
    <w:basedOn w:val="Normal"/>
    <w:rsid w:val="00156C6A"/>
    <w:pPr>
      <w:pBdr>
        <w:top w:val="single" w:sz="8" w:space="0" w:color="auto"/>
        <w:bottom w:val="single" w:sz="8" w:space="0" w:color="D8D8D8"/>
      </w:pBdr>
      <w:shd w:val="clear" w:color="000000" w:fill="538ED5"/>
      <w:spacing w:before="100" w:beforeAutospacing="1" w:after="100" w:afterAutospacing="1" w:line="240" w:lineRule="auto"/>
      <w:jc w:val="center"/>
    </w:pPr>
    <w:rPr>
      <w:rFonts w:ascii="Times New Roman" w:eastAsia="Times New Roman" w:hAnsi="Times New Roman" w:cs="Times New Roman"/>
      <w:lang w:val="es-ES" w:eastAsia="es-ES"/>
    </w:rPr>
  </w:style>
  <w:style w:type="character" w:customStyle="1" w:styleId="Ttulo3Car">
    <w:name w:val="Título 3 Car"/>
    <w:basedOn w:val="Fuentedeprrafopredeter"/>
    <w:link w:val="Ttulo3"/>
    <w:uiPriority w:val="9"/>
    <w:rsid w:val="00680978"/>
    <w:rPr>
      <w:rFonts w:ascii="Arial" w:hAnsi="Arial" w:cs="Arial"/>
      <w:b/>
      <w:sz w:val="28"/>
      <w:szCs w:val="24"/>
      <w:lang w:val="es-GT"/>
    </w:rPr>
  </w:style>
  <w:style w:type="paragraph" w:styleId="TDC3">
    <w:name w:val="toc 3"/>
    <w:basedOn w:val="Normal"/>
    <w:next w:val="Normal"/>
    <w:autoRedefine/>
    <w:uiPriority w:val="39"/>
    <w:unhideWhenUsed/>
    <w:rsid w:val="000B74D4"/>
    <w:pPr>
      <w:spacing w:after="100"/>
      <w:ind w:left="480"/>
    </w:pPr>
  </w:style>
  <w:style w:type="character" w:customStyle="1" w:styleId="Ttulo4Car">
    <w:name w:val="Título 4 Car"/>
    <w:basedOn w:val="Fuentedeprrafopredeter"/>
    <w:link w:val="Ttulo4"/>
    <w:uiPriority w:val="9"/>
    <w:rsid w:val="00680978"/>
    <w:rPr>
      <w:rFonts w:ascii="Arial" w:hAnsi="Arial" w:cs="Arial"/>
      <w:b/>
      <w:sz w:val="24"/>
      <w:szCs w:val="24"/>
      <w:lang w:val="es-GT"/>
    </w:rPr>
  </w:style>
  <w:style w:type="paragraph" w:styleId="TDC4">
    <w:name w:val="toc 4"/>
    <w:basedOn w:val="Normal"/>
    <w:next w:val="Normal"/>
    <w:autoRedefine/>
    <w:uiPriority w:val="39"/>
    <w:unhideWhenUsed/>
    <w:rsid w:val="00680978"/>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946375">
      <w:bodyDiv w:val="1"/>
      <w:marLeft w:val="0"/>
      <w:marRight w:val="0"/>
      <w:marTop w:val="0"/>
      <w:marBottom w:val="0"/>
      <w:divBdr>
        <w:top w:val="none" w:sz="0" w:space="0" w:color="auto"/>
        <w:left w:val="none" w:sz="0" w:space="0" w:color="auto"/>
        <w:bottom w:val="none" w:sz="0" w:space="0" w:color="auto"/>
        <w:right w:val="none" w:sz="0" w:space="0" w:color="auto"/>
      </w:divBdr>
    </w:div>
    <w:div w:id="103968116">
      <w:bodyDiv w:val="1"/>
      <w:marLeft w:val="0"/>
      <w:marRight w:val="0"/>
      <w:marTop w:val="0"/>
      <w:marBottom w:val="0"/>
      <w:divBdr>
        <w:top w:val="none" w:sz="0" w:space="0" w:color="auto"/>
        <w:left w:val="none" w:sz="0" w:space="0" w:color="auto"/>
        <w:bottom w:val="none" w:sz="0" w:space="0" w:color="auto"/>
        <w:right w:val="none" w:sz="0" w:space="0" w:color="auto"/>
      </w:divBdr>
    </w:div>
    <w:div w:id="221065326">
      <w:bodyDiv w:val="1"/>
      <w:marLeft w:val="0"/>
      <w:marRight w:val="0"/>
      <w:marTop w:val="0"/>
      <w:marBottom w:val="0"/>
      <w:divBdr>
        <w:top w:val="none" w:sz="0" w:space="0" w:color="auto"/>
        <w:left w:val="none" w:sz="0" w:space="0" w:color="auto"/>
        <w:bottom w:val="none" w:sz="0" w:space="0" w:color="auto"/>
        <w:right w:val="none" w:sz="0" w:space="0" w:color="auto"/>
      </w:divBdr>
    </w:div>
    <w:div w:id="569123396">
      <w:bodyDiv w:val="1"/>
      <w:marLeft w:val="0"/>
      <w:marRight w:val="0"/>
      <w:marTop w:val="0"/>
      <w:marBottom w:val="0"/>
      <w:divBdr>
        <w:top w:val="none" w:sz="0" w:space="0" w:color="auto"/>
        <w:left w:val="none" w:sz="0" w:space="0" w:color="auto"/>
        <w:bottom w:val="none" w:sz="0" w:space="0" w:color="auto"/>
        <w:right w:val="none" w:sz="0" w:space="0" w:color="auto"/>
      </w:divBdr>
    </w:div>
    <w:div w:id="651062711">
      <w:bodyDiv w:val="1"/>
      <w:marLeft w:val="0"/>
      <w:marRight w:val="0"/>
      <w:marTop w:val="0"/>
      <w:marBottom w:val="0"/>
      <w:divBdr>
        <w:top w:val="none" w:sz="0" w:space="0" w:color="auto"/>
        <w:left w:val="none" w:sz="0" w:space="0" w:color="auto"/>
        <w:bottom w:val="none" w:sz="0" w:space="0" w:color="auto"/>
        <w:right w:val="none" w:sz="0" w:space="0" w:color="auto"/>
      </w:divBdr>
    </w:div>
    <w:div w:id="1255439613">
      <w:bodyDiv w:val="1"/>
      <w:marLeft w:val="0"/>
      <w:marRight w:val="0"/>
      <w:marTop w:val="0"/>
      <w:marBottom w:val="0"/>
      <w:divBdr>
        <w:top w:val="none" w:sz="0" w:space="0" w:color="auto"/>
        <w:left w:val="none" w:sz="0" w:space="0" w:color="auto"/>
        <w:bottom w:val="none" w:sz="0" w:space="0" w:color="auto"/>
        <w:right w:val="none" w:sz="0" w:space="0" w:color="auto"/>
      </w:divBdr>
    </w:div>
    <w:div w:id="1348940885">
      <w:bodyDiv w:val="1"/>
      <w:marLeft w:val="0"/>
      <w:marRight w:val="0"/>
      <w:marTop w:val="0"/>
      <w:marBottom w:val="0"/>
      <w:divBdr>
        <w:top w:val="none" w:sz="0" w:space="0" w:color="auto"/>
        <w:left w:val="none" w:sz="0" w:space="0" w:color="auto"/>
        <w:bottom w:val="none" w:sz="0" w:space="0" w:color="auto"/>
        <w:right w:val="none" w:sz="0" w:space="0" w:color="auto"/>
      </w:divBdr>
    </w:div>
    <w:div w:id="1467508807">
      <w:bodyDiv w:val="1"/>
      <w:marLeft w:val="0"/>
      <w:marRight w:val="0"/>
      <w:marTop w:val="0"/>
      <w:marBottom w:val="0"/>
      <w:divBdr>
        <w:top w:val="none" w:sz="0" w:space="0" w:color="auto"/>
        <w:left w:val="none" w:sz="0" w:space="0" w:color="auto"/>
        <w:bottom w:val="none" w:sz="0" w:space="0" w:color="auto"/>
        <w:right w:val="none" w:sz="0" w:space="0" w:color="auto"/>
      </w:divBdr>
    </w:div>
    <w:div w:id="206294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s.wikipedia.org/wiki/Servidor_HTTP_Apache" TargetMode="External"/><Relationship Id="rId18" Type="http://schemas.openxmlformats.org/officeDocument/2006/relationships/hyperlink" Target="http://www.etcetera.com.mx/articulo/gracias_a_la_banda_ancha_movil,_la_mitad_del_mundo_tendra_internet_para_2017_itu/30140/"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es.wikipedia.org/wiki/Laravel" TargetMode="External"/><Relationship Id="rId2" Type="http://schemas.openxmlformats.org/officeDocument/2006/relationships/numbering" Target="numbering.xml"/><Relationship Id="rId16" Type="http://schemas.openxmlformats.org/officeDocument/2006/relationships/hyperlink" Target="http://es.wikipedia.org/wiki/JavaScrip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es.wikipedia.org/wiki/PHP" TargetMode="Externa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es.wikipedia.org/wiki/MySQL"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CEA87C-662D-4D70-A94A-DEE9186A2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3967</Words>
  <Characters>21823</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RICPET</Company>
  <LinksUpToDate>false</LinksUpToDate>
  <CharactersWithSpaces>25739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lgarcia</dc:creator>
  <cp:lastModifiedBy>Luis Garcia</cp:lastModifiedBy>
  <cp:revision>7</cp:revision>
  <dcterms:created xsi:type="dcterms:W3CDTF">2016-08-19T19:34:00Z</dcterms:created>
  <dcterms:modified xsi:type="dcterms:W3CDTF">2016-08-23T17:14:00Z</dcterms:modified>
</cp:coreProperties>
</file>